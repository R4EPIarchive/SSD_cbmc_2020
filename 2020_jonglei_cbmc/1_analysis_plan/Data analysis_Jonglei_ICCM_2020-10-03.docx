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8606CC" w:rsidR="000E2A36" w:rsidP="000E2A36" w:rsidRDefault="000E2A36" w14:paraId="036537CE" w14:textId="77777777">
      <w:pPr>
        <w:pBdr>
          <w:bottom w:val="single" w:color="auto" w:sz="4" w:space="1"/>
        </w:pBdr>
        <w:rPr>
          <w:rFonts w:cstheme="minorHAnsi"/>
          <w:b/>
          <w:sz w:val="32"/>
          <w:lang w:val="en-US"/>
        </w:rPr>
      </w:pPr>
      <w:r w:rsidRPr="008606CC">
        <w:rPr>
          <w:rFonts w:cstheme="minorHAnsi"/>
          <w:b/>
          <w:sz w:val="32"/>
          <w:lang w:val="en-US"/>
        </w:rPr>
        <w:t>Data analysis plan</w:t>
      </w:r>
    </w:p>
    <w:p w:rsidRPr="008606CC" w:rsidR="000E2A36" w:rsidP="000E2A36" w:rsidRDefault="000E2A36" w14:paraId="5D1A8751" w14:textId="77777777">
      <w:pPr>
        <w:pStyle w:val="Heading2"/>
        <w:rPr>
          <w:rFonts w:eastAsia="Times New Roman"/>
        </w:rPr>
      </w:pPr>
      <w:r w:rsidRPr="008606CC">
        <w:rPr>
          <w:rFonts w:eastAsia="Times New Roman"/>
        </w:rPr>
        <w:t>Background</w:t>
      </w:r>
    </w:p>
    <w:p w:rsidRPr="008606CC" w:rsidR="00A9702F" w:rsidP="00001465" w:rsidRDefault="00A9702F" w14:paraId="5DC61214" w14:textId="26A8F0C2">
      <w:pPr>
        <w:rPr>
          <w:rFonts w:eastAsia="Times New Roman"/>
          <w:szCs w:val="20"/>
        </w:rPr>
      </w:pPr>
      <w:r w:rsidRPr="008606CC">
        <w:t xml:space="preserve">MSF-OCA has operated in Jonglei State, South Sudan for over 25 years. </w:t>
      </w:r>
      <w:r w:rsidRPr="008606CC" w:rsidR="00001465">
        <w:rPr>
          <w:rFonts w:eastAsia="Times New Roman"/>
          <w:szCs w:val="20"/>
        </w:rPr>
        <w:t xml:space="preserve">The area is a complex environment with frequent outbreaks/epidemics of diseases, accessibility and communication barriers, and ongoing conflict. </w:t>
      </w:r>
      <w:r w:rsidRPr="008606CC" w:rsidR="00001465">
        <w:t>Since establishment,</w:t>
      </w:r>
      <w:r w:rsidRPr="008606CC">
        <w:t xml:space="preserve"> the type of </w:t>
      </w:r>
      <w:r w:rsidRPr="008606CC" w:rsidR="00001465">
        <w:t xml:space="preserve">public health </w:t>
      </w:r>
      <w:r w:rsidRPr="008606CC">
        <w:t>service</w:t>
      </w:r>
      <w:r w:rsidRPr="008606CC" w:rsidR="00001465">
        <w:t>s</w:t>
      </w:r>
      <w:r w:rsidRPr="008606CC">
        <w:t xml:space="preserve"> and number of health facilities have evolved according to need</w:t>
      </w:r>
      <w:r w:rsidRPr="008606CC" w:rsidR="00001465">
        <w:t xml:space="preserve"> </w:t>
      </w:r>
      <w:r w:rsidRPr="008606CC" w:rsidR="00001465">
        <w:rPr>
          <w:rFonts w:eastAsia="Times New Roman"/>
          <w:szCs w:val="20"/>
        </w:rPr>
        <w:t>(Appendix 1)</w:t>
      </w:r>
      <w:r w:rsidRPr="008606CC">
        <w:t xml:space="preserve">. </w:t>
      </w:r>
    </w:p>
    <w:p w:rsidRPr="008606CC" w:rsidR="00001465" w:rsidP="00001465" w:rsidRDefault="00001465" w14:paraId="12B07970" w14:textId="679253F0">
      <w:pPr>
        <w:rPr>
          <w:rFonts w:eastAsia="Times New Roman"/>
          <w:szCs w:val="20"/>
        </w:rPr>
      </w:pPr>
      <w:r w:rsidRPr="008606CC">
        <w:rPr>
          <w:rFonts w:eastAsia="Times New Roman"/>
          <w:szCs w:val="20"/>
        </w:rPr>
        <w:t>MSF-OCA provides</w:t>
      </w:r>
      <w:r w:rsidRPr="008606CC" w:rsidR="00905D2F">
        <w:rPr>
          <w:rFonts w:eastAsia="Times New Roman"/>
          <w:szCs w:val="20"/>
        </w:rPr>
        <w:t xml:space="preserve"> medical care at Lankien Hospital, Pieri PHCC and </w:t>
      </w:r>
      <w:r w:rsidRPr="008606CC" w:rsidR="000B75E7">
        <w:rPr>
          <w:rFonts w:eastAsia="Times New Roman"/>
          <w:szCs w:val="20"/>
        </w:rPr>
        <w:t xml:space="preserve">four </w:t>
      </w:r>
      <w:r w:rsidRPr="008606CC" w:rsidR="00905D2F">
        <w:rPr>
          <w:rFonts w:eastAsia="Times New Roman"/>
          <w:szCs w:val="20"/>
        </w:rPr>
        <w:t>decentralised satellite CBMC sites in Nyirol and Uror Counties (</w:t>
      </w:r>
      <w:r w:rsidRPr="008606CC" w:rsidR="00406FA0">
        <w:rPr>
          <w:rFonts w:eastAsia="Times New Roman"/>
          <w:szCs w:val="20"/>
        </w:rPr>
        <w:t>Nyatim, Nyambor, Riang and Yuai</w:t>
      </w:r>
      <w:r w:rsidRPr="008606CC" w:rsidR="00905D2F">
        <w:rPr>
          <w:rFonts w:eastAsia="Times New Roman"/>
          <w:szCs w:val="20"/>
        </w:rPr>
        <w:t xml:space="preserve">). In 2019, </w:t>
      </w:r>
      <w:r w:rsidRPr="008606CC">
        <w:rPr>
          <w:rFonts w:eastAsia="Times New Roman"/>
          <w:szCs w:val="20"/>
        </w:rPr>
        <w:t>health services were</w:t>
      </w:r>
      <w:r w:rsidRPr="008606CC" w:rsidR="00905D2F">
        <w:rPr>
          <w:rFonts w:eastAsia="Times New Roman"/>
          <w:szCs w:val="20"/>
        </w:rPr>
        <w:t xml:space="preserve"> provided at two additional sites</w:t>
      </w:r>
      <w:r w:rsidRPr="008606CC">
        <w:rPr>
          <w:rFonts w:eastAsia="Times New Roman"/>
          <w:szCs w:val="20"/>
        </w:rPr>
        <w:t>, Modit and Pathai</w:t>
      </w:r>
      <w:r w:rsidRPr="008606CC" w:rsidR="00905D2F">
        <w:rPr>
          <w:rFonts w:eastAsia="Times New Roman"/>
          <w:szCs w:val="20"/>
        </w:rPr>
        <w:t xml:space="preserve">. Both sites commenced as </w:t>
      </w:r>
      <w:r w:rsidRPr="008606CC" w:rsidR="000B75E7">
        <w:rPr>
          <w:rFonts w:eastAsia="Times New Roman"/>
          <w:szCs w:val="20"/>
        </w:rPr>
        <w:t xml:space="preserve">primary health care centres </w:t>
      </w:r>
      <w:r w:rsidRPr="008606CC" w:rsidR="00905D2F">
        <w:rPr>
          <w:rFonts w:eastAsia="Times New Roman"/>
          <w:szCs w:val="20"/>
        </w:rPr>
        <w:t>’s in 2019</w:t>
      </w:r>
      <w:r w:rsidRPr="008606CC">
        <w:rPr>
          <w:rFonts w:eastAsia="Times New Roman"/>
          <w:szCs w:val="20"/>
        </w:rPr>
        <w:t>,</w:t>
      </w:r>
      <w:r w:rsidRPr="008606CC" w:rsidR="00905D2F">
        <w:rPr>
          <w:rFonts w:eastAsia="Times New Roman"/>
          <w:szCs w:val="20"/>
        </w:rPr>
        <w:t xml:space="preserve"> before </w:t>
      </w:r>
      <w:r w:rsidRPr="008606CC">
        <w:rPr>
          <w:rFonts w:eastAsia="Times New Roman"/>
          <w:szCs w:val="20"/>
        </w:rPr>
        <w:t xml:space="preserve">transitioning to the CBMC model. The CBMC model is based on the WHO Integrated Community Case Management (ICCM) strategy that complements the reach of public health services. Treatment of malaria, pneumonia and diarrhoea is provided to populations with limited access to facility-based health care, with a focus on children less than 5 years. </w:t>
      </w:r>
      <w:r w:rsidRPr="008606CC" w:rsidR="000B75E7">
        <w:rPr>
          <w:rFonts w:eastAsia="Times New Roman"/>
          <w:szCs w:val="20"/>
        </w:rPr>
        <w:t xml:space="preserve"> The CBMC model does not only treat the &lt;5</w:t>
      </w:r>
      <w:r w:rsidRPr="008606CC" w:rsidR="00BC3534">
        <w:rPr>
          <w:rFonts w:eastAsia="Times New Roman"/>
          <w:szCs w:val="20"/>
        </w:rPr>
        <w:t xml:space="preserve"> years</w:t>
      </w:r>
      <w:r w:rsidRPr="008606CC" w:rsidR="000B75E7">
        <w:rPr>
          <w:rFonts w:eastAsia="Times New Roman"/>
          <w:szCs w:val="20"/>
        </w:rPr>
        <w:t xml:space="preserve"> population for those three diseases but treats all community members irrespective of age for those three diseases.</w:t>
      </w:r>
    </w:p>
    <w:p w:rsidRPr="008606CC" w:rsidR="00232A7E" w:rsidP="006A5A66" w:rsidRDefault="006A5A66" w14:paraId="3CB0CDA4" w14:textId="577A127A">
      <w:pPr>
        <w:rPr>
          <w:rFonts w:eastAsia="Times New Roman"/>
          <w:szCs w:val="20"/>
        </w:rPr>
      </w:pPr>
      <w:r w:rsidRPr="008606CC">
        <w:rPr>
          <w:rFonts w:eastAsia="Times New Roman"/>
          <w:szCs w:val="20"/>
        </w:rPr>
        <w:t xml:space="preserve">In 2019, a </w:t>
      </w:r>
      <w:r w:rsidRPr="008606CC" w:rsidR="00001465">
        <w:rPr>
          <w:rFonts w:eastAsia="Times New Roman"/>
          <w:szCs w:val="20"/>
        </w:rPr>
        <w:t>review of the Jonglei C</w:t>
      </w:r>
      <w:r w:rsidRPr="008606CC">
        <w:rPr>
          <w:rFonts w:eastAsia="Times New Roman"/>
          <w:szCs w:val="20"/>
        </w:rPr>
        <w:t>BMC sites and malaria points was</w:t>
      </w:r>
      <w:r w:rsidRPr="008606CC" w:rsidR="00001465">
        <w:rPr>
          <w:rFonts w:eastAsia="Times New Roman"/>
          <w:szCs w:val="20"/>
        </w:rPr>
        <w:t xml:space="preserve"> conducted. Health services should be continuously monitored and evaluated to ensure they continue to meet the population</w:t>
      </w:r>
      <w:r w:rsidRPr="008606CC">
        <w:rPr>
          <w:rFonts w:eastAsia="Times New Roman"/>
          <w:szCs w:val="20"/>
        </w:rPr>
        <w:t xml:space="preserve"> needs.</w:t>
      </w:r>
      <w:r w:rsidRPr="008606CC" w:rsidR="00BC3534">
        <w:rPr>
          <w:rFonts w:eastAsia="Times New Roman"/>
          <w:szCs w:val="20"/>
        </w:rPr>
        <w:t xml:space="preserve"> As part of that review, some CBMC sites were handed over and </w:t>
      </w:r>
      <w:r w:rsidRPr="008606CC" w:rsidR="00232A7E">
        <w:rPr>
          <w:rFonts w:eastAsia="Times New Roman"/>
          <w:szCs w:val="20"/>
        </w:rPr>
        <w:t>Modit and Wuniker are no longer CBMC sites in 2020.</w:t>
      </w:r>
    </w:p>
    <w:p w:rsidRPr="008606CC" w:rsidR="00232A7E" w:rsidP="006A5A66" w:rsidRDefault="00232A7E" w14:paraId="2621B326" w14:textId="77777777">
      <w:pPr>
        <w:rPr>
          <w:rFonts w:eastAsia="Times New Roman"/>
          <w:szCs w:val="20"/>
        </w:rPr>
      </w:pPr>
    </w:p>
    <w:p w:rsidRPr="008606CC" w:rsidR="006A5A66" w:rsidP="006A5A66" w:rsidRDefault="00232A7E" w14:paraId="172F6DF2" w14:textId="2B715B84">
      <w:pPr>
        <w:rPr>
          <w:lang w:val="en-GB"/>
        </w:rPr>
      </w:pPr>
      <w:r w:rsidRPr="008606CC">
        <w:rPr>
          <w:rFonts w:eastAsia="Times New Roman"/>
          <w:szCs w:val="20"/>
        </w:rPr>
        <w:t>Ro</w:t>
      </w:r>
      <w:r w:rsidRPr="008606CC" w:rsidR="000B75E7">
        <w:rPr>
          <w:rFonts w:eastAsia="Times New Roman"/>
          <w:szCs w:val="20"/>
        </w:rPr>
        <w:t xml:space="preserve">utine analysis of CBMC data will be done to closely monitor the morbidities affecting the populations (and their trends) </w:t>
      </w:r>
      <w:r w:rsidRPr="008606CC">
        <w:rPr>
          <w:rFonts w:eastAsia="Times New Roman"/>
          <w:szCs w:val="20"/>
        </w:rPr>
        <w:t xml:space="preserve">and </w:t>
      </w:r>
      <w:r w:rsidRPr="008606CC" w:rsidR="000B75E7">
        <w:rPr>
          <w:rFonts w:eastAsia="Times New Roman"/>
          <w:szCs w:val="20"/>
        </w:rPr>
        <w:t>also to monitor the quality of the data being collected.</w:t>
      </w:r>
      <w:r w:rsidRPr="008606CC" w:rsidR="00001465">
        <w:rPr>
          <w:rFonts w:eastAsia="Times New Roman"/>
          <w:szCs w:val="20"/>
        </w:rPr>
        <w:t xml:space="preserve"> </w:t>
      </w:r>
      <w:r w:rsidRPr="008606CC" w:rsidR="003F2C58">
        <w:rPr>
          <w:rFonts w:eastAsia="Times New Roman"/>
          <w:szCs w:val="20"/>
        </w:rPr>
        <w:t xml:space="preserve"> This analysis is now automated and can be available as needed.</w:t>
      </w:r>
    </w:p>
    <w:p w:rsidRPr="008606CC" w:rsidR="008938EA" w:rsidP="00200F0B" w:rsidRDefault="006A5A66" w14:paraId="11998F7E" w14:textId="77777777">
      <w:pPr>
        <w:pStyle w:val="Heading2"/>
        <w:rPr>
          <w:lang w:val="en-GB"/>
        </w:rPr>
      </w:pPr>
      <w:r w:rsidRPr="008606CC">
        <w:rPr>
          <w:lang w:val="en-GB"/>
        </w:rPr>
        <w:t>Methodology</w:t>
      </w:r>
    </w:p>
    <w:tbl>
      <w:tblPr>
        <w:tblStyle w:val="TableGrid"/>
        <w:tblW w:w="0" w:type="auto"/>
        <w:tblLook w:val="04A0" w:firstRow="1" w:lastRow="0" w:firstColumn="1" w:lastColumn="0" w:noHBand="0" w:noVBand="1"/>
      </w:tblPr>
      <w:tblGrid>
        <w:gridCol w:w="2689"/>
        <w:gridCol w:w="6661"/>
      </w:tblGrid>
      <w:tr w:rsidRPr="008606CC" w:rsidR="008938EA" w:rsidTr="00652211" w14:paraId="31D36B1F" w14:textId="77777777">
        <w:tc>
          <w:tcPr>
            <w:tcW w:w="2689" w:type="dxa"/>
          </w:tcPr>
          <w:p w:rsidRPr="008606CC" w:rsidR="008938EA" w:rsidP="008938EA" w:rsidRDefault="008938EA" w14:paraId="4B229F8D" w14:textId="77777777">
            <w:pPr>
              <w:rPr>
                <w:lang w:val="en-GB"/>
              </w:rPr>
            </w:pPr>
            <w:r w:rsidRPr="008606CC">
              <w:rPr>
                <w:lang w:val="en-GB"/>
              </w:rPr>
              <w:t>Study type</w:t>
            </w:r>
          </w:p>
        </w:tc>
        <w:tc>
          <w:tcPr>
            <w:tcW w:w="6661" w:type="dxa"/>
          </w:tcPr>
          <w:p w:rsidRPr="008606CC" w:rsidR="008938EA" w:rsidP="008938EA" w:rsidRDefault="008938EA" w14:paraId="0A4FC8B5" w14:textId="77777777">
            <w:pPr>
              <w:rPr>
                <w:lang w:val="en-GB"/>
              </w:rPr>
            </w:pPr>
            <w:r w:rsidRPr="008606CC">
              <w:rPr>
                <w:lang w:val="en-GB"/>
              </w:rPr>
              <w:t>Secondary data analysis</w:t>
            </w:r>
          </w:p>
        </w:tc>
      </w:tr>
      <w:tr w:rsidRPr="008606CC" w:rsidR="008938EA" w:rsidTr="00652211" w14:paraId="605BC688" w14:textId="77777777">
        <w:tc>
          <w:tcPr>
            <w:tcW w:w="2689" w:type="dxa"/>
          </w:tcPr>
          <w:p w:rsidRPr="008606CC" w:rsidR="008938EA" w:rsidP="008938EA" w:rsidRDefault="008938EA" w14:paraId="16C153EA" w14:textId="77777777">
            <w:pPr>
              <w:rPr>
                <w:lang w:val="en-GB"/>
              </w:rPr>
            </w:pPr>
            <w:r w:rsidRPr="008606CC">
              <w:rPr>
                <w:lang w:val="en-GB"/>
              </w:rPr>
              <w:t>Data sets used</w:t>
            </w:r>
          </w:p>
        </w:tc>
        <w:tc>
          <w:tcPr>
            <w:tcW w:w="6661" w:type="dxa"/>
          </w:tcPr>
          <w:p w:rsidRPr="008606CC" w:rsidR="008938EA" w:rsidP="008938EA" w:rsidRDefault="008938EA" w14:paraId="11BCEEB5" w14:textId="1B35F2E6">
            <w:pPr>
              <w:rPr>
                <w:lang w:val="en-GB"/>
              </w:rPr>
            </w:pPr>
            <w:r w:rsidRPr="008606CC">
              <w:rPr>
                <w:lang w:val="en-GB"/>
              </w:rPr>
              <w:t>Data will</w:t>
            </w:r>
            <w:r w:rsidRPr="008606CC" w:rsidR="00795A44">
              <w:rPr>
                <w:lang w:val="en-GB"/>
              </w:rPr>
              <w:t xml:space="preserve"> be sourced from the HIS system for 2019</w:t>
            </w:r>
            <w:r w:rsidRPr="008606CC" w:rsidR="000B75E7">
              <w:rPr>
                <w:lang w:val="en-GB"/>
              </w:rPr>
              <w:t>-2020</w:t>
            </w:r>
          </w:p>
          <w:p w:rsidRPr="008606CC" w:rsidR="008938EA" w:rsidP="008938EA" w:rsidRDefault="008938EA" w14:paraId="181E6029" w14:textId="77777777">
            <w:pPr>
              <w:rPr>
                <w:lang w:val="en-GB"/>
              </w:rPr>
            </w:pPr>
          </w:p>
        </w:tc>
      </w:tr>
      <w:tr w:rsidRPr="008606CC" w:rsidR="008938EA" w:rsidTr="00652211" w14:paraId="39A643C7" w14:textId="77777777">
        <w:tc>
          <w:tcPr>
            <w:tcW w:w="2689" w:type="dxa"/>
          </w:tcPr>
          <w:p w:rsidRPr="008606CC" w:rsidR="008938EA" w:rsidP="008938EA" w:rsidRDefault="008938EA" w14:paraId="3BDC2DBE" w14:textId="012B5AF0">
            <w:pPr>
              <w:rPr>
                <w:lang w:val="en-GB"/>
              </w:rPr>
            </w:pPr>
            <w:r w:rsidRPr="008606CC">
              <w:rPr>
                <w:lang w:val="en-GB"/>
              </w:rPr>
              <w:t xml:space="preserve">Analysis </w:t>
            </w:r>
            <w:r w:rsidRPr="008606CC" w:rsidR="00232A7E">
              <w:rPr>
                <w:lang w:val="en-GB"/>
              </w:rPr>
              <w:t>software</w:t>
            </w:r>
          </w:p>
        </w:tc>
        <w:tc>
          <w:tcPr>
            <w:tcW w:w="6661" w:type="dxa"/>
          </w:tcPr>
          <w:p w:rsidRPr="008606CC" w:rsidR="008938EA" w:rsidP="008938EA" w:rsidRDefault="000B75E7" w14:paraId="08D39FCD" w14:textId="6F362238">
            <w:pPr>
              <w:rPr>
                <w:lang w:val="en-GB"/>
              </w:rPr>
            </w:pPr>
            <w:r w:rsidRPr="008606CC">
              <w:rPr>
                <w:lang w:val="en-GB"/>
              </w:rPr>
              <w:t>R</w:t>
            </w:r>
          </w:p>
        </w:tc>
      </w:tr>
      <w:tr w:rsidRPr="008606CC" w:rsidR="008938EA" w:rsidTr="00652211" w14:paraId="764216B6" w14:textId="77777777">
        <w:tc>
          <w:tcPr>
            <w:tcW w:w="2689" w:type="dxa"/>
          </w:tcPr>
          <w:p w:rsidRPr="008606CC" w:rsidR="008938EA" w:rsidP="008938EA" w:rsidRDefault="008938EA" w14:paraId="3A830DFF" w14:textId="77777777">
            <w:pPr>
              <w:rPr>
                <w:lang w:val="en-GB"/>
              </w:rPr>
            </w:pPr>
            <w:r w:rsidRPr="008606CC">
              <w:rPr>
                <w:lang w:val="en-GB"/>
              </w:rPr>
              <w:t>Exposure variable</w:t>
            </w:r>
          </w:p>
        </w:tc>
        <w:tc>
          <w:tcPr>
            <w:tcW w:w="6661" w:type="dxa"/>
          </w:tcPr>
          <w:p w:rsidRPr="008606CC" w:rsidR="008938EA" w:rsidP="008938EA" w:rsidRDefault="008938EA" w14:paraId="50BCCE45" w14:textId="77777777">
            <w:pPr>
              <w:rPr>
                <w:lang w:val="en-GB"/>
              </w:rPr>
            </w:pPr>
            <w:r w:rsidRPr="008606CC">
              <w:rPr>
                <w:lang w:val="en-GB"/>
              </w:rPr>
              <w:t>Locality, age, morbidity</w:t>
            </w:r>
          </w:p>
        </w:tc>
      </w:tr>
      <w:tr w:rsidRPr="008606CC" w:rsidR="008938EA" w:rsidTr="00652211" w14:paraId="03FD98CA" w14:textId="77777777">
        <w:tc>
          <w:tcPr>
            <w:tcW w:w="2689" w:type="dxa"/>
          </w:tcPr>
          <w:p w:rsidRPr="008606CC" w:rsidR="008938EA" w:rsidP="008938EA" w:rsidRDefault="008938EA" w14:paraId="606E48AA" w14:textId="77777777">
            <w:pPr>
              <w:rPr>
                <w:lang w:val="en-GB"/>
              </w:rPr>
            </w:pPr>
            <w:r w:rsidRPr="008606CC">
              <w:rPr>
                <w:lang w:val="en-GB"/>
              </w:rPr>
              <w:t>Outcome variables</w:t>
            </w:r>
          </w:p>
        </w:tc>
        <w:tc>
          <w:tcPr>
            <w:tcW w:w="6661" w:type="dxa"/>
          </w:tcPr>
          <w:p w:rsidRPr="008606CC" w:rsidR="008938EA" w:rsidP="008938EA" w:rsidRDefault="008938EA" w14:paraId="01E6880A" w14:textId="77777777">
            <w:pPr>
              <w:rPr>
                <w:lang w:val="en-GB"/>
              </w:rPr>
            </w:pPr>
            <w:r w:rsidRPr="008606CC">
              <w:rPr>
                <w:lang w:val="en-GB"/>
              </w:rPr>
              <w:t>Consultations</w:t>
            </w:r>
          </w:p>
        </w:tc>
      </w:tr>
    </w:tbl>
    <w:p w:rsidRPr="008606CC" w:rsidR="006A5A66" w:rsidP="006A5A66" w:rsidRDefault="006A5A66" w14:paraId="32DB36DB" w14:textId="77777777">
      <w:pPr>
        <w:rPr>
          <w:rFonts w:cstheme="minorHAnsi"/>
          <w:lang w:val="en-US"/>
        </w:rPr>
      </w:pPr>
    </w:p>
    <w:p w:rsidRPr="008606CC" w:rsidR="008938EA" w:rsidP="008938EA" w:rsidRDefault="008938EA" w14:paraId="5097892F" w14:textId="77777777">
      <w:pPr>
        <w:pStyle w:val="Heading2"/>
        <w:rPr>
          <w:lang w:val="en-GB"/>
        </w:rPr>
      </w:pPr>
      <w:r w:rsidRPr="008606CC">
        <w:rPr>
          <w:lang w:val="en-GB"/>
        </w:rPr>
        <w:t>Proposed analytical strategy</w:t>
      </w:r>
    </w:p>
    <w:p w:rsidRPr="008606CC" w:rsidR="008938EA" w:rsidP="008938EA" w:rsidRDefault="008938EA" w14:paraId="6076AB4C" w14:textId="5B310BBB">
      <w:pPr>
        <w:pStyle w:val="ListParagraph"/>
        <w:numPr>
          <w:ilvl w:val="0"/>
          <w:numId w:val="6"/>
        </w:numPr>
        <w:rPr>
          <w:lang w:val="en-GB"/>
        </w:rPr>
      </w:pPr>
      <w:r w:rsidRPr="008606CC">
        <w:rPr>
          <w:lang w:val="en-GB"/>
        </w:rPr>
        <w:t>Extract</w:t>
      </w:r>
      <w:r w:rsidRPr="008606CC" w:rsidR="009565CC">
        <w:rPr>
          <w:lang w:val="en-GB"/>
        </w:rPr>
        <w:t xml:space="preserve"> </w:t>
      </w:r>
      <w:r w:rsidRPr="008606CC">
        <w:rPr>
          <w:lang w:val="en-GB"/>
        </w:rPr>
        <w:t>data</w:t>
      </w:r>
      <w:r w:rsidRPr="008606CC" w:rsidR="009565CC">
        <w:rPr>
          <w:lang w:val="en-GB"/>
        </w:rPr>
        <w:t xml:space="preserve"> per CBMC site</w:t>
      </w:r>
      <w:r w:rsidRPr="008606CC">
        <w:rPr>
          <w:lang w:val="en-GB"/>
        </w:rPr>
        <w:t xml:space="preserve"> from HIS</w:t>
      </w:r>
      <w:r w:rsidRPr="008606CC" w:rsidR="0029651B">
        <w:rPr>
          <w:lang w:val="en-GB"/>
        </w:rPr>
        <w:t xml:space="preserve"> 2019</w:t>
      </w:r>
      <w:r w:rsidRPr="008606CC" w:rsidR="000B75E7">
        <w:rPr>
          <w:lang w:val="en-GB"/>
        </w:rPr>
        <w:t>-2020</w:t>
      </w:r>
      <w:r w:rsidRPr="008606CC" w:rsidR="0029651B">
        <w:rPr>
          <w:lang w:val="en-GB"/>
        </w:rPr>
        <w:t xml:space="preserve"> </w:t>
      </w:r>
      <w:r w:rsidRPr="008606CC" w:rsidR="000B75E7">
        <w:rPr>
          <w:lang w:val="en-GB"/>
        </w:rPr>
        <w:t>and import into R</w:t>
      </w:r>
      <w:r w:rsidRPr="008606CC" w:rsidR="00852092">
        <w:rPr>
          <w:lang w:val="en-GB"/>
        </w:rPr>
        <w:t xml:space="preserve">  </w:t>
      </w:r>
    </w:p>
    <w:p w:rsidRPr="008606CC" w:rsidR="006C2D59" w:rsidP="00DE7BEC" w:rsidRDefault="000B75E7" w14:paraId="00D681A8" w14:textId="5CCCF51B">
      <w:pPr>
        <w:pStyle w:val="ListParagraph"/>
        <w:numPr>
          <w:ilvl w:val="0"/>
          <w:numId w:val="6"/>
        </w:numPr>
        <w:rPr>
          <w:lang w:val="en-GB"/>
        </w:rPr>
      </w:pPr>
      <w:r w:rsidRPr="008606CC">
        <w:rPr>
          <w:lang w:val="en-GB"/>
        </w:rPr>
        <w:t>Create any new variables as needed e.g. year, location</w:t>
      </w:r>
    </w:p>
    <w:p w:rsidRPr="008606CC" w:rsidR="000B75E7" w:rsidP="00DE7BEC" w:rsidRDefault="000B75E7" w14:paraId="06F96FF4" w14:textId="3C05D114">
      <w:pPr>
        <w:pStyle w:val="ListParagraph"/>
        <w:numPr>
          <w:ilvl w:val="0"/>
          <w:numId w:val="6"/>
        </w:numPr>
        <w:rPr>
          <w:lang w:val="en-GB"/>
        </w:rPr>
      </w:pPr>
      <w:r w:rsidRPr="008606CC">
        <w:rPr>
          <w:lang w:val="en-GB"/>
        </w:rPr>
        <w:t xml:space="preserve">Combine the various datasets together from each </w:t>
      </w:r>
      <w:r w:rsidRPr="008606CC" w:rsidR="009565CC">
        <w:rPr>
          <w:lang w:val="en-GB"/>
        </w:rPr>
        <w:t>CBMC site</w:t>
      </w:r>
      <w:r w:rsidRPr="008606CC">
        <w:rPr>
          <w:lang w:val="en-GB"/>
        </w:rPr>
        <w:t xml:space="preserve"> to be able to compare numbers across the locations</w:t>
      </w:r>
    </w:p>
    <w:p w:rsidRPr="008606CC" w:rsidR="005D16AF" w:rsidP="00DE7BEC" w:rsidRDefault="005D16AF" w14:paraId="5A21890A" w14:textId="4632BB3D">
      <w:pPr>
        <w:pStyle w:val="ListParagraph"/>
        <w:numPr>
          <w:ilvl w:val="0"/>
          <w:numId w:val="6"/>
        </w:numPr>
        <w:rPr>
          <w:lang w:val="en-GB"/>
        </w:rPr>
      </w:pPr>
      <w:r w:rsidRPr="008606CC">
        <w:rPr>
          <w:lang w:val="en-GB"/>
        </w:rPr>
        <w:t>Identify/select data variable</w:t>
      </w:r>
      <w:r w:rsidRPr="008606CC" w:rsidR="00E44D9E">
        <w:rPr>
          <w:lang w:val="en-GB"/>
        </w:rPr>
        <w:t>s</w:t>
      </w:r>
      <w:r w:rsidRPr="008606CC" w:rsidR="003C4C6E">
        <w:rPr>
          <w:lang w:val="en-GB"/>
        </w:rPr>
        <w:t xml:space="preserve"> (see below)</w:t>
      </w:r>
    </w:p>
    <w:p w:rsidRPr="008606CC" w:rsidR="00905D2F" w:rsidP="00232A7E" w:rsidRDefault="00905D2F" w14:paraId="53932597" w14:textId="77777777">
      <w:pPr>
        <w:rPr>
          <w:lang w:val="en-GB"/>
        </w:rPr>
      </w:pPr>
    </w:p>
    <w:tbl>
      <w:tblPr>
        <w:tblStyle w:val="TableGrid"/>
        <w:tblW w:w="0" w:type="auto"/>
        <w:tblLook w:val="04A0" w:firstRow="1" w:lastRow="0" w:firstColumn="1" w:lastColumn="0" w:noHBand="0" w:noVBand="1"/>
      </w:tblPr>
      <w:tblGrid>
        <w:gridCol w:w="4415"/>
        <w:gridCol w:w="4416"/>
      </w:tblGrid>
      <w:tr w:rsidRPr="008606CC" w:rsidR="000B75E7" w:rsidTr="006D0AB3" w14:paraId="704703CE" w14:textId="77777777">
        <w:trPr>
          <w:trHeight w:val="257"/>
        </w:trPr>
        <w:tc>
          <w:tcPr>
            <w:tcW w:w="4415" w:type="dxa"/>
          </w:tcPr>
          <w:p w:rsidRPr="008606CC" w:rsidR="000B75E7" w:rsidP="00275C95" w:rsidRDefault="009565CC" w14:paraId="6602CA89" w14:textId="5B0F4E39">
            <w:pPr>
              <w:rPr>
                <w:b/>
                <w:bCs/>
                <w:lang w:val="en-GB"/>
              </w:rPr>
            </w:pPr>
            <w:r w:rsidRPr="008606CC">
              <w:rPr>
                <w:b/>
                <w:bCs/>
                <w:lang w:val="en-GB"/>
              </w:rPr>
              <w:lastRenderedPageBreak/>
              <w:t>Category</w:t>
            </w:r>
          </w:p>
        </w:tc>
        <w:tc>
          <w:tcPr>
            <w:tcW w:w="4416" w:type="dxa"/>
          </w:tcPr>
          <w:p w:rsidRPr="008606CC" w:rsidR="000B75E7" w:rsidP="00275C95" w:rsidRDefault="009565CC" w14:paraId="4B89607A" w14:textId="706A44FC">
            <w:pPr>
              <w:rPr>
                <w:b/>
                <w:bCs/>
                <w:lang w:val="en-GB"/>
              </w:rPr>
            </w:pPr>
            <w:r w:rsidRPr="008606CC">
              <w:rPr>
                <w:b/>
                <w:bCs/>
                <w:lang w:val="en-GB"/>
              </w:rPr>
              <w:t>Variable</w:t>
            </w:r>
          </w:p>
        </w:tc>
      </w:tr>
      <w:tr w:rsidRPr="008606CC" w:rsidR="000B75E7" w:rsidTr="006D0AB3" w14:paraId="1FA0F329" w14:textId="77777777">
        <w:trPr>
          <w:trHeight w:val="266"/>
        </w:trPr>
        <w:tc>
          <w:tcPr>
            <w:tcW w:w="4415" w:type="dxa"/>
          </w:tcPr>
          <w:p w:rsidRPr="008606CC" w:rsidR="000B75E7" w:rsidP="00275C95" w:rsidRDefault="000B75E7" w14:paraId="6F69EDB8" w14:textId="77777777">
            <w:pPr>
              <w:rPr>
                <w:lang w:val="en-GB"/>
              </w:rPr>
            </w:pPr>
            <w:r w:rsidRPr="008606CC">
              <w:rPr>
                <w:lang w:val="en-GB"/>
              </w:rPr>
              <w:t xml:space="preserve">All consultations </w:t>
            </w:r>
          </w:p>
        </w:tc>
        <w:tc>
          <w:tcPr>
            <w:tcW w:w="4416" w:type="dxa"/>
          </w:tcPr>
          <w:p w:rsidRPr="008606CC" w:rsidR="000B75E7" w:rsidP="008938EA" w:rsidRDefault="000B75E7" w14:paraId="7D9A32EF" w14:textId="30D373EA">
            <w:pPr>
              <w:rPr>
                <w:lang w:val="en-GB"/>
              </w:rPr>
            </w:pPr>
            <w:r w:rsidRPr="008606CC">
              <w:rPr>
                <w:lang w:val="en-GB"/>
              </w:rPr>
              <w:t>ICCM consultations*</w:t>
            </w:r>
          </w:p>
        </w:tc>
      </w:tr>
      <w:tr w:rsidRPr="008606CC" w:rsidR="000B75E7" w:rsidTr="006D0AB3" w14:paraId="2DDCFF9A" w14:textId="77777777">
        <w:trPr>
          <w:trHeight w:val="1296"/>
        </w:trPr>
        <w:tc>
          <w:tcPr>
            <w:tcW w:w="4415" w:type="dxa"/>
          </w:tcPr>
          <w:p w:rsidRPr="008606CC" w:rsidR="000B75E7" w:rsidP="00275C95" w:rsidRDefault="000B75E7" w14:paraId="7C9D3AF1" w14:textId="77777777">
            <w:pPr>
              <w:rPr>
                <w:lang w:val="en-GB"/>
              </w:rPr>
            </w:pPr>
            <w:r w:rsidRPr="008606CC">
              <w:rPr>
                <w:lang w:val="en-GB"/>
              </w:rPr>
              <w:t>Malaria</w:t>
            </w:r>
          </w:p>
        </w:tc>
        <w:tc>
          <w:tcPr>
            <w:tcW w:w="4416" w:type="dxa"/>
          </w:tcPr>
          <w:p w:rsidRPr="008606CC" w:rsidR="000B75E7" w:rsidP="000B75E7" w:rsidRDefault="000B75E7" w14:paraId="12C71AD1" w14:textId="68F1B2BA">
            <w:pPr>
              <w:rPr>
                <w:lang w:val="en-GB"/>
              </w:rPr>
            </w:pPr>
            <w:r w:rsidRPr="008606CC">
              <w:rPr>
                <w:lang w:val="en-GB"/>
              </w:rPr>
              <w:t>ICCM RDT performed</w:t>
            </w:r>
            <w:r w:rsidRPr="008606CC" w:rsidR="006D0AB3">
              <w:rPr>
                <w:lang w:val="en-GB"/>
              </w:rPr>
              <w:t>*</w:t>
            </w:r>
          </w:p>
          <w:p w:rsidRPr="008606CC" w:rsidR="000B75E7" w:rsidP="008938EA" w:rsidRDefault="000B75E7" w14:paraId="7B5C8FFA" w14:textId="1B628521">
            <w:pPr>
              <w:rPr>
                <w:lang w:val="en-GB"/>
              </w:rPr>
            </w:pPr>
            <w:r w:rsidRPr="008606CC">
              <w:rPr>
                <w:lang w:val="en-GB"/>
              </w:rPr>
              <w:t>ICCM RDT positive: falciparum</w:t>
            </w:r>
            <w:r w:rsidRPr="008606CC" w:rsidR="006D0AB3">
              <w:rPr>
                <w:lang w:val="en-GB"/>
              </w:rPr>
              <w:t>*</w:t>
            </w:r>
          </w:p>
          <w:p w:rsidRPr="008606CC" w:rsidR="000B75E7" w:rsidP="008938EA" w:rsidRDefault="000B75E7" w14:paraId="58A60408" w14:textId="2D9A0A9F">
            <w:pPr>
              <w:rPr>
                <w:lang w:val="fr-FR"/>
              </w:rPr>
            </w:pPr>
            <w:r w:rsidRPr="008606CC">
              <w:rPr>
                <w:lang w:val="fr-FR"/>
              </w:rPr>
              <w:t>CCM Total malaria diagnoses</w:t>
            </w:r>
            <w:r w:rsidRPr="008606CC" w:rsidR="006D0AB3">
              <w:rPr>
                <w:lang w:val="fr-FR"/>
              </w:rPr>
              <w:t>*</w:t>
            </w:r>
          </w:p>
          <w:p w:rsidRPr="008606CC" w:rsidR="000B75E7" w:rsidP="00275C95" w:rsidRDefault="000B75E7" w14:paraId="73F58ADC" w14:textId="77777777">
            <w:pPr>
              <w:rPr>
                <w:lang w:val="fr-FR"/>
              </w:rPr>
            </w:pPr>
          </w:p>
        </w:tc>
      </w:tr>
      <w:tr w:rsidRPr="008606CC" w:rsidR="000B75E7" w:rsidTr="006D0AB3" w14:paraId="378AD368" w14:textId="77777777">
        <w:trPr>
          <w:trHeight w:val="523"/>
        </w:trPr>
        <w:tc>
          <w:tcPr>
            <w:tcW w:w="4415" w:type="dxa"/>
          </w:tcPr>
          <w:p w:rsidRPr="008606CC" w:rsidR="000B75E7" w:rsidP="00275C95" w:rsidRDefault="000B75E7" w14:paraId="12467D28" w14:textId="77777777">
            <w:pPr>
              <w:rPr>
                <w:lang w:val="en-GB"/>
              </w:rPr>
            </w:pPr>
            <w:r w:rsidRPr="008606CC">
              <w:rPr>
                <w:lang w:val="en-GB"/>
              </w:rPr>
              <w:t>Acute watery diarrhoea</w:t>
            </w:r>
          </w:p>
        </w:tc>
        <w:tc>
          <w:tcPr>
            <w:tcW w:w="4416" w:type="dxa"/>
          </w:tcPr>
          <w:p w:rsidRPr="008606CC" w:rsidR="000B75E7" w:rsidP="00275C95" w:rsidRDefault="000B75E7" w14:paraId="73F92199" w14:textId="64732FE5">
            <w:pPr>
              <w:rPr>
                <w:lang w:val="en-GB"/>
              </w:rPr>
            </w:pPr>
            <w:r w:rsidRPr="008606CC">
              <w:rPr>
                <w:lang w:val="en-GB"/>
              </w:rPr>
              <w:t>ICCM acute watery diarrhoea</w:t>
            </w:r>
            <w:r w:rsidRPr="008606CC" w:rsidR="006D0AB3">
              <w:rPr>
                <w:lang w:val="en-GB"/>
              </w:rPr>
              <w:t>*</w:t>
            </w:r>
          </w:p>
        </w:tc>
      </w:tr>
      <w:tr w:rsidRPr="008606CC" w:rsidR="000B75E7" w:rsidTr="006D0AB3" w14:paraId="64B05897" w14:textId="77777777">
        <w:trPr>
          <w:trHeight w:val="1304"/>
        </w:trPr>
        <w:tc>
          <w:tcPr>
            <w:tcW w:w="4415" w:type="dxa"/>
          </w:tcPr>
          <w:p w:rsidRPr="008606CC" w:rsidR="000B75E7" w:rsidP="00275C95" w:rsidRDefault="000B75E7" w14:paraId="63DD1B1D" w14:textId="77777777">
            <w:pPr>
              <w:rPr>
                <w:lang w:val="en-GB"/>
              </w:rPr>
            </w:pPr>
            <w:r w:rsidRPr="008606CC">
              <w:rPr>
                <w:lang w:val="en-GB"/>
              </w:rPr>
              <w:t>Malnutrition</w:t>
            </w:r>
          </w:p>
        </w:tc>
        <w:tc>
          <w:tcPr>
            <w:tcW w:w="4416" w:type="dxa"/>
          </w:tcPr>
          <w:p w:rsidRPr="008606CC" w:rsidR="000B75E7" w:rsidP="00275C95" w:rsidRDefault="000B75E7" w14:paraId="09F6C4D0" w14:textId="32014A78">
            <w:pPr>
              <w:rPr>
                <w:lang w:val="de-DE"/>
              </w:rPr>
            </w:pPr>
            <w:r w:rsidRPr="008606CC">
              <w:rPr>
                <w:lang w:val="de-DE"/>
              </w:rPr>
              <w:t>ICCM MUAC MAM</w:t>
            </w:r>
            <w:r w:rsidRPr="008606CC" w:rsidR="006D0AB3">
              <w:rPr>
                <w:lang w:val="de-DE"/>
              </w:rPr>
              <w:t>*</w:t>
            </w:r>
          </w:p>
          <w:p w:rsidRPr="008606CC" w:rsidR="000B75E7" w:rsidP="00275C95" w:rsidRDefault="000B75E7" w14:paraId="6BC7F9A7" w14:textId="7692B51B">
            <w:pPr>
              <w:rPr>
                <w:lang w:val="de-DE"/>
              </w:rPr>
            </w:pPr>
            <w:r w:rsidRPr="008606CC">
              <w:rPr>
                <w:lang w:val="de-DE"/>
              </w:rPr>
              <w:t>ICCM MUAC no AM</w:t>
            </w:r>
            <w:r w:rsidRPr="008606CC" w:rsidR="006D0AB3">
              <w:rPr>
                <w:lang w:val="de-DE"/>
              </w:rPr>
              <w:t>*</w:t>
            </w:r>
          </w:p>
          <w:p w:rsidRPr="008606CC" w:rsidR="000B75E7" w:rsidP="00275C95" w:rsidRDefault="000B75E7" w14:paraId="4C408427" w14:textId="449BB26E">
            <w:pPr>
              <w:rPr>
                <w:lang w:val="de-DE"/>
              </w:rPr>
            </w:pPr>
            <w:r w:rsidRPr="008606CC">
              <w:rPr>
                <w:lang w:val="de-DE"/>
              </w:rPr>
              <w:t>ICCM MUAC SAM</w:t>
            </w:r>
            <w:r w:rsidRPr="008606CC" w:rsidR="006D0AB3">
              <w:rPr>
                <w:lang w:val="de-DE"/>
              </w:rPr>
              <w:t>*</w:t>
            </w:r>
          </w:p>
          <w:p w:rsidRPr="008606CC" w:rsidR="000B75E7" w:rsidP="00275C95" w:rsidRDefault="000B75E7" w14:paraId="3B7CC0E7" w14:textId="3C4480FA">
            <w:pPr>
              <w:rPr>
                <w:lang w:val="de-DE"/>
              </w:rPr>
            </w:pPr>
            <w:r w:rsidRPr="008606CC">
              <w:rPr>
                <w:lang w:val="de-DE"/>
              </w:rPr>
              <w:t xml:space="preserve">ICCM bilateral oedema </w:t>
            </w:r>
            <w:r w:rsidRPr="008606CC" w:rsidR="006D0AB3">
              <w:rPr>
                <w:lang w:val="de-DE"/>
              </w:rPr>
              <w:t>*</w:t>
            </w:r>
          </w:p>
          <w:p w:rsidRPr="008606CC" w:rsidR="000B75E7" w:rsidP="00275C95" w:rsidRDefault="000B75E7" w14:paraId="350039A6" w14:textId="4A8086E4">
            <w:pPr>
              <w:rPr>
                <w:lang w:val="en-GB"/>
              </w:rPr>
            </w:pPr>
            <w:r w:rsidRPr="008606CC">
              <w:rPr>
                <w:lang w:val="en-GB"/>
              </w:rPr>
              <w:t>ICCM Diagnosis SAM</w:t>
            </w:r>
          </w:p>
        </w:tc>
      </w:tr>
      <w:tr w:rsidRPr="008606CC" w:rsidR="000B75E7" w:rsidTr="006D0AB3" w14:paraId="7519B4D6" w14:textId="77777777">
        <w:trPr>
          <w:trHeight w:val="523"/>
        </w:trPr>
        <w:tc>
          <w:tcPr>
            <w:tcW w:w="4415" w:type="dxa"/>
          </w:tcPr>
          <w:p w:rsidRPr="008606CC" w:rsidR="000B75E7" w:rsidP="00275C95" w:rsidRDefault="000B75E7" w14:paraId="5C43770A" w14:textId="41073544">
            <w:pPr>
              <w:rPr>
                <w:lang w:val="en-GB"/>
              </w:rPr>
            </w:pPr>
            <w:r w:rsidRPr="008606CC">
              <w:rPr>
                <w:lang w:val="en-GB"/>
              </w:rPr>
              <w:t>Pneumonia</w:t>
            </w:r>
          </w:p>
        </w:tc>
        <w:tc>
          <w:tcPr>
            <w:tcW w:w="4416" w:type="dxa"/>
          </w:tcPr>
          <w:p w:rsidR="000B75E7" w:rsidP="00275C95" w:rsidRDefault="000B75E7" w14:paraId="51D386C3" w14:textId="77777777">
            <w:pPr>
              <w:rPr>
                <w:lang w:val="en-GB"/>
              </w:rPr>
            </w:pPr>
            <w:r w:rsidRPr="008606CC">
              <w:rPr>
                <w:lang w:val="en-GB"/>
              </w:rPr>
              <w:t>ICCM Diagnosis Uncomplicated pneumonia</w:t>
            </w:r>
          </w:p>
          <w:p w:rsidRPr="008606CC" w:rsidR="008606CC" w:rsidP="00275C95" w:rsidRDefault="008606CC" w14:paraId="1B39024B" w14:textId="74193295">
            <w:pPr>
              <w:rPr>
                <w:lang w:val="en-GB"/>
              </w:rPr>
            </w:pPr>
            <w:r>
              <w:rPr>
                <w:lang w:val="en-GB"/>
              </w:rPr>
              <w:t>ICCM diagnosis cough_cold</w:t>
            </w:r>
            <w:bookmarkStart w:name="_GoBack" w:id="0"/>
            <w:bookmarkEnd w:id="0"/>
          </w:p>
        </w:tc>
      </w:tr>
    </w:tbl>
    <w:p w:rsidRPr="008606CC" w:rsidR="00795A44" w:rsidP="00795A44" w:rsidRDefault="00795A44" w14:paraId="763B5B6B" w14:textId="4D23E76E">
      <w:pPr>
        <w:spacing w:after="0" w:line="240" w:lineRule="auto"/>
        <w:rPr>
          <w:lang w:val="en-GB"/>
        </w:rPr>
      </w:pPr>
      <w:r w:rsidRPr="008606CC">
        <w:rPr>
          <w:lang w:val="en-GB"/>
        </w:rPr>
        <w:t xml:space="preserve"> </w:t>
      </w:r>
    </w:p>
    <w:p w:rsidRPr="008606CC" w:rsidR="006D0AB3" w:rsidP="00795A44" w:rsidRDefault="00795A44" w14:paraId="56F8A69B" w14:textId="5944AD12">
      <w:pPr>
        <w:spacing w:after="0" w:line="240" w:lineRule="auto"/>
        <w:rPr>
          <w:lang w:val="en-GB"/>
        </w:rPr>
      </w:pPr>
      <w:r w:rsidRPr="008606CC">
        <w:rPr>
          <w:lang w:val="en-GB"/>
        </w:rPr>
        <w:t>*Data&gt;Data elements&gt;ICCM/CBM</w:t>
      </w:r>
      <w:r w:rsidRPr="008606CC" w:rsidR="000B75E7">
        <w:rPr>
          <w:lang w:val="en-GB"/>
        </w:rPr>
        <w:t xml:space="preserve"> </w:t>
      </w:r>
    </w:p>
    <w:p w:rsidRPr="008606CC" w:rsidR="000B75E7" w:rsidP="00795A44" w:rsidRDefault="000B75E7" w14:paraId="7E900969" w14:textId="77777777">
      <w:pPr>
        <w:spacing w:after="0" w:line="240" w:lineRule="auto"/>
        <w:rPr>
          <w:ins w:author="Patrick Keating" w:date="2020-10-03T12:47:00Z" w:id="1"/>
          <w:lang w:val="en-GB"/>
        </w:rPr>
      </w:pPr>
    </w:p>
    <w:p w:rsidRPr="008606CC" w:rsidR="00795A44" w:rsidP="00275C95" w:rsidRDefault="00795A44" w14:paraId="4CCA4488" w14:textId="77777777">
      <w:pPr>
        <w:rPr>
          <w:lang w:val="en-GB"/>
        </w:rPr>
      </w:pPr>
    </w:p>
    <w:p w:rsidRPr="008606CC" w:rsidR="00275C95" w:rsidP="00200F0B" w:rsidRDefault="00275C95" w14:paraId="06B3FB50" w14:textId="77777777">
      <w:pPr>
        <w:pStyle w:val="Heading2"/>
        <w:rPr>
          <w:lang w:val="en-GB"/>
        </w:rPr>
      </w:pPr>
      <w:r w:rsidRPr="008606CC">
        <w:rPr>
          <w:lang w:val="en-GB"/>
        </w:rPr>
        <w:t>Analysis</w:t>
      </w:r>
    </w:p>
    <w:p w:rsidRPr="008606CC" w:rsidR="003C4C6E" w:rsidP="003C4C6E" w:rsidRDefault="003C4C6E" w14:paraId="41BCE0BD" w14:textId="3398A67B">
      <w:pPr>
        <w:pStyle w:val="ListParagraph"/>
        <w:numPr>
          <w:ilvl w:val="0"/>
          <w:numId w:val="7"/>
        </w:numPr>
        <w:rPr>
          <w:lang w:val="en-GB"/>
        </w:rPr>
      </w:pPr>
      <w:r w:rsidRPr="008606CC">
        <w:rPr>
          <w:lang w:val="en-GB"/>
        </w:rPr>
        <w:t xml:space="preserve">Descriptive analysis overall trends and by </w:t>
      </w:r>
      <w:r w:rsidRPr="008606CC" w:rsidR="006D0AB3">
        <w:rPr>
          <w:lang w:val="en-GB"/>
        </w:rPr>
        <w:t>week</w:t>
      </w:r>
    </w:p>
    <w:p w:rsidRPr="008606CC" w:rsidR="003C4C6E" w:rsidP="003C4C6E" w:rsidRDefault="006C553D" w14:paraId="060680BD" w14:textId="77777777">
      <w:pPr>
        <w:pStyle w:val="ListParagraph"/>
        <w:numPr>
          <w:ilvl w:val="0"/>
          <w:numId w:val="7"/>
        </w:numPr>
        <w:rPr>
          <w:lang w:val="en-GB"/>
        </w:rPr>
      </w:pPr>
      <w:r w:rsidRPr="008606CC">
        <w:rPr>
          <w:lang w:val="en-GB"/>
        </w:rPr>
        <w:t>Create f</w:t>
      </w:r>
      <w:r w:rsidRPr="008606CC" w:rsidR="003C4C6E">
        <w:rPr>
          <w:lang w:val="en-GB"/>
        </w:rPr>
        <w:t>igures</w:t>
      </w:r>
      <w:r w:rsidRPr="008606CC" w:rsidR="00652211">
        <w:rPr>
          <w:lang w:val="en-GB"/>
        </w:rPr>
        <w:t xml:space="preserve"> to display data </w:t>
      </w:r>
    </w:p>
    <w:p w:rsidRPr="008606CC" w:rsidR="00652211" w:rsidP="003C4C6E" w:rsidRDefault="00652211" w14:paraId="4285907A" w14:textId="77777777">
      <w:pPr>
        <w:pStyle w:val="ListParagraph"/>
        <w:numPr>
          <w:ilvl w:val="0"/>
          <w:numId w:val="7"/>
        </w:numPr>
        <w:rPr>
          <w:lang w:val="en-GB"/>
        </w:rPr>
      </w:pPr>
      <w:r w:rsidRPr="008606CC">
        <w:rPr>
          <w:lang w:val="en-GB"/>
        </w:rPr>
        <w:t>Tables</w:t>
      </w:r>
      <w:r w:rsidRPr="008606CC" w:rsidR="00905D2F">
        <w:rPr>
          <w:lang w:val="en-GB"/>
        </w:rPr>
        <w:t xml:space="preserve"> raw data</w:t>
      </w:r>
      <w:r w:rsidRPr="008606CC">
        <w:rPr>
          <w:lang w:val="en-GB"/>
        </w:rPr>
        <w:t xml:space="preserve"> included in the Appendix</w:t>
      </w:r>
    </w:p>
    <w:p w:rsidRPr="008606CC" w:rsidR="00675A4B" w:rsidP="00675A4B" w:rsidRDefault="00675A4B" w14:paraId="19046C8B" w14:textId="77777777">
      <w:pPr>
        <w:pStyle w:val="ListParagraph"/>
        <w:rPr>
          <w:lang w:val="en-GB"/>
        </w:rPr>
      </w:pPr>
    </w:p>
    <w:p w:rsidRPr="008606CC" w:rsidR="003C4C6E" w:rsidP="006C2D59" w:rsidRDefault="006C2D59" w14:paraId="59C4CA44" w14:textId="77777777">
      <w:pPr>
        <w:pStyle w:val="Heading2"/>
        <w:rPr>
          <w:lang w:val="en-GB"/>
        </w:rPr>
      </w:pPr>
      <w:r w:rsidRPr="008606CC">
        <w:rPr>
          <w:lang w:val="en-GB"/>
        </w:rPr>
        <w:t>Figures</w:t>
      </w:r>
    </w:p>
    <w:p w:rsidRPr="008606CC" w:rsidR="00905D2F" w:rsidP="006C2D59" w:rsidRDefault="006C2D59" w14:paraId="58E2FF31" w14:textId="1A87276B">
      <w:pPr>
        <w:rPr>
          <w:lang w:val="en-GB"/>
        </w:rPr>
      </w:pPr>
      <w:r w:rsidRPr="008606CC">
        <w:rPr>
          <w:lang w:val="en-GB"/>
        </w:rPr>
        <w:t xml:space="preserve">Figure 1. Number of </w:t>
      </w:r>
      <w:r w:rsidRPr="008606CC" w:rsidR="00C031B5">
        <w:rPr>
          <w:lang w:val="en-GB"/>
        </w:rPr>
        <w:t xml:space="preserve">total </w:t>
      </w:r>
      <w:r w:rsidRPr="008606CC" w:rsidR="00066ED9">
        <w:rPr>
          <w:lang w:val="en-GB"/>
        </w:rPr>
        <w:t xml:space="preserve">monthly </w:t>
      </w:r>
      <w:r w:rsidRPr="008606CC">
        <w:rPr>
          <w:lang w:val="en-GB"/>
        </w:rPr>
        <w:t xml:space="preserve">consultations by </w:t>
      </w:r>
      <w:r w:rsidRPr="008606CC" w:rsidR="00EA1100">
        <w:rPr>
          <w:lang w:val="en-GB"/>
        </w:rPr>
        <w:t xml:space="preserve">age group, </w:t>
      </w:r>
      <w:r w:rsidRPr="008606CC" w:rsidR="00232A7E">
        <w:rPr>
          <w:lang w:val="en-GB"/>
        </w:rPr>
        <w:t>CBMC site</w:t>
      </w:r>
      <w:r w:rsidRPr="008606CC" w:rsidR="00C031B5">
        <w:rPr>
          <w:lang w:val="en-GB"/>
        </w:rPr>
        <w:t>,</w:t>
      </w:r>
      <w:r w:rsidRPr="008606CC">
        <w:rPr>
          <w:lang w:val="en-GB"/>
        </w:rPr>
        <w:t xml:space="preserve"> 20</w:t>
      </w:r>
      <w:r w:rsidRPr="008606CC" w:rsidR="00232A7E">
        <w:rPr>
          <w:lang w:val="en-GB"/>
        </w:rPr>
        <w:t>19-2020</w:t>
      </w:r>
    </w:p>
    <w:p w:rsidRPr="008606CC" w:rsidR="00D37B07" w:rsidP="006C2D59" w:rsidRDefault="00200F0B" w14:paraId="1764E893" w14:textId="77777777">
      <w:pPr>
        <w:pStyle w:val="Heading3"/>
        <w:rPr>
          <w:lang w:val="en-GB"/>
        </w:rPr>
      </w:pPr>
      <w:r w:rsidRPr="008606CC">
        <w:rPr>
          <w:lang w:val="en-GB"/>
        </w:rPr>
        <w:t>Malaria</w:t>
      </w:r>
    </w:p>
    <w:p w:rsidRPr="008606CC" w:rsidR="00D37B07" w:rsidP="00D37B07" w:rsidRDefault="00D37B07" w14:paraId="153B06DA" w14:textId="12B99AC6">
      <w:pPr>
        <w:rPr>
          <w:rFonts w:cstheme="minorHAnsi"/>
          <w:lang w:val="en-US"/>
        </w:rPr>
      </w:pPr>
      <w:r w:rsidRPr="008606CC">
        <w:rPr>
          <w:rFonts w:cstheme="minorHAnsi"/>
          <w:lang w:val="en-US"/>
        </w:rPr>
        <w:t xml:space="preserve">Figure 2. </w:t>
      </w:r>
      <w:r w:rsidRPr="008606CC" w:rsidR="00EA68B0">
        <w:rPr>
          <w:rFonts w:cstheme="minorHAnsi"/>
          <w:lang w:val="en-US"/>
        </w:rPr>
        <w:t>Total n</w:t>
      </w:r>
      <w:r w:rsidRPr="008606CC">
        <w:rPr>
          <w:rFonts w:cstheme="minorHAnsi"/>
          <w:lang w:val="en-US"/>
        </w:rPr>
        <w:t>umb</w:t>
      </w:r>
      <w:r w:rsidRPr="008606CC" w:rsidR="00284AE1">
        <w:rPr>
          <w:rFonts w:cstheme="minorHAnsi"/>
          <w:lang w:val="en-US"/>
        </w:rPr>
        <w:t xml:space="preserve">er </w:t>
      </w:r>
      <w:r w:rsidRPr="008606CC" w:rsidR="001857F6">
        <w:rPr>
          <w:rFonts w:cstheme="minorHAnsi"/>
          <w:lang w:val="en-US"/>
        </w:rPr>
        <w:t xml:space="preserve">of </w:t>
      </w:r>
      <w:r w:rsidRPr="008606CC" w:rsidR="00066ED9">
        <w:rPr>
          <w:rFonts w:cstheme="minorHAnsi"/>
          <w:lang w:val="en-US"/>
        </w:rPr>
        <w:t xml:space="preserve">monthly </w:t>
      </w:r>
      <w:r w:rsidRPr="008606CC" w:rsidR="001857F6">
        <w:rPr>
          <w:rFonts w:cstheme="minorHAnsi"/>
          <w:lang w:val="en-US"/>
        </w:rPr>
        <w:t xml:space="preserve">malaria </w:t>
      </w:r>
      <w:r w:rsidRPr="008606CC" w:rsidR="00263DA7">
        <w:rPr>
          <w:rFonts w:cstheme="minorHAnsi"/>
          <w:lang w:val="en-US"/>
        </w:rPr>
        <w:t xml:space="preserve">RDT positive </w:t>
      </w:r>
      <w:r w:rsidRPr="008606CC" w:rsidR="00284AE1">
        <w:rPr>
          <w:rFonts w:cstheme="minorHAnsi"/>
          <w:lang w:val="en-US"/>
        </w:rPr>
        <w:t xml:space="preserve">by </w:t>
      </w:r>
      <w:r w:rsidRPr="008606CC" w:rsidR="005548EC">
        <w:rPr>
          <w:rFonts w:cstheme="minorHAnsi"/>
          <w:lang w:val="en-US"/>
        </w:rPr>
        <w:t xml:space="preserve">age </w:t>
      </w:r>
      <w:r w:rsidRPr="008606CC" w:rsidR="00066ED9">
        <w:rPr>
          <w:rFonts w:cstheme="minorHAnsi"/>
          <w:lang w:val="en-US"/>
        </w:rPr>
        <w:t>group</w:t>
      </w:r>
      <w:r w:rsidRPr="008606CC" w:rsidR="005548EC">
        <w:rPr>
          <w:rFonts w:cstheme="minorHAnsi"/>
          <w:lang w:val="en-US"/>
        </w:rPr>
        <w:t xml:space="preserve">, </w:t>
      </w:r>
      <w:r w:rsidRPr="008606CC" w:rsidR="00284AE1">
        <w:rPr>
          <w:rFonts w:cstheme="minorHAnsi"/>
          <w:lang w:val="en-US"/>
        </w:rPr>
        <w:t xml:space="preserve">CBMC </w:t>
      </w:r>
      <w:r w:rsidRPr="008606CC">
        <w:rPr>
          <w:rFonts w:cstheme="minorHAnsi"/>
          <w:lang w:val="en-US"/>
        </w:rPr>
        <w:t>site, 2019</w:t>
      </w:r>
      <w:r w:rsidRPr="008606CC" w:rsidR="00284AE1">
        <w:rPr>
          <w:rFonts w:cstheme="minorHAnsi"/>
          <w:lang w:val="en-US"/>
        </w:rPr>
        <w:t>-2020</w:t>
      </w:r>
    </w:p>
    <w:p w:rsidRPr="008606CC" w:rsidR="001857F6" w:rsidP="7E01C121" w:rsidRDefault="001857F6" w14:paraId="5578ECC3" w14:textId="67A3BE97">
      <w:pPr>
        <w:rPr>
          <w:rFonts w:cs="Calibri" w:cstheme="minorAscii"/>
          <w:lang w:val="en-US"/>
        </w:rPr>
      </w:pPr>
      <w:r w:rsidRPr="7E01C121" w:rsidR="001857F6">
        <w:rPr>
          <w:rFonts w:cs="Calibri" w:cstheme="minorAscii"/>
          <w:lang w:val="en-US"/>
        </w:rPr>
        <w:t>Figure 3</w:t>
      </w:r>
      <w:r w:rsidRPr="7E01C121" w:rsidR="3EE82D93">
        <w:rPr>
          <w:rFonts w:cs="Calibri" w:cstheme="minorAscii"/>
          <w:lang w:val="en-US"/>
        </w:rPr>
        <w:t>.</w:t>
      </w:r>
      <w:r w:rsidRPr="7E01C121" w:rsidR="001857F6">
        <w:rPr>
          <w:rFonts w:cs="Calibri" w:cstheme="minorAscii"/>
          <w:lang w:val="en-US"/>
        </w:rPr>
        <w:t xml:space="preserve"> </w:t>
      </w:r>
      <w:r w:rsidRPr="7E01C121" w:rsidR="00066ED9">
        <w:rPr>
          <w:rFonts w:cs="Calibri" w:cstheme="minorAscii"/>
          <w:lang w:val="en-US"/>
        </w:rPr>
        <w:t>Monthly m</w:t>
      </w:r>
      <w:r w:rsidRPr="7E01C121" w:rsidR="00691C86">
        <w:rPr>
          <w:rFonts w:cs="Calibri" w:cstheme="minorAscii"/>
          <w:lang w:val="en-US"/>
        </w:rPr>
        <w:t>alaria positivity</w:t>
      </w:r>
      <w:r w:rsidRPr="7E01C121" w:rsidR="001857F6">
        <w:rPr>
          <w:rFonts w:cs="Calibri" w:cstheme="minorAscii"/>
          <w:lang w:val="en-US"/>
        </w:rPr>
        <w:t>, CBMC site, 2019-2020</w:t>
      </w:r>
    </w:p>
    <w:p w:rsidRPr="008606CC" w:rsidR="009F66C9" w:rsidP="00D37B07" w:rsidRDefault="009F66C9" w14:paraId="03112608" w14:textId="4B7FD214">
      <w:pPr>
        <w:rPr>
          <w:rFonts w:cstheme="minorHAnsi"/>
          <w:lang w:val="en-US"/>
        </w:rPr>
      </w:pPr>
      <w:r w:rsidRPr="008606CC">
        <w:rPr>
          <w:rFonts w:cstheme="minorHAnsi"/>
          <w:lang w:val="en-US"/>
        </w:rPr>
        <w:t>Figure 4: Proportional morbidity due to malaria, CBMC site, 2019-2020</w:t>
      </w:r>
    </w:p>
    <w:p w:rsidRPr="008606CC" w:rsidR="00EA68B0" w:rsidP="00D37B07" w:rsidRDefault="00AB6C8E" w14:paraId="2D7EFA3B" w14:textId="714B20FA">
      <w:pPr>
        <w:rPr>
          <w:rFonts w:cstheme="minorHAnsi"/>
          <w:lang w:val="en-US"/>
        </w:rPr>
      </w:pPr>
      <w:r w:rsidRPr="008606CC">
        <w:rPr>
          <w:rFonts w:cstheme="minorHAnsi"/>
          <w:lang w:val="en-US"/>
        </w:rPr>
        <w:t xml:space="preserve">Figure </w:t>
      </w:r>
      <w:r w:rsidRPr="008606CC" w:rsidR="009F66C9">
        <w:rPr>
          <w:rFonts w:cstheme="minorHAnsi"/>
          <w:lang w:val="en-US"/>
        </w:rPr>
        <w:t>5</w:t>
      </w:r>
      <w:r w:rsidRPr="008606CC">
        <w:rPr>
          <w:rFonts w:cstheme="minorHAnsi"/>
          <w:lang w:val="en-US"/>
        </w:rPr>
        <w:t xml:space="preserve">. </w:t>
      </w:r>
      <w:r w:rsidRPr="008606CC" w:rsidR="00DB4D15">
        <w:rPr>
          <w:rFonts w:cstheme="minorHAnsi"/>
          <w:lang w:val="en-US"/>
        </w:rPr>
        <w:t xml:space="preserve">Number </w:t>
      </w:r>
      <w:r w:rsidRPr="008606CC" w:rsidR="00F06603">
        <w:rPr>
          <w:rFonts w:cstheme="minorHAnsi"/>
          <w:lang w:val="en-US"/>
        </w:rPr>
        <w:t>of</w:t>
      </w:r>
      <w:r w:rsidRPr="008606CC" w:rsidR="00DB4D15">
        <w:rPr>
          <w:rFonts w:cstheme="minorHAnsi"/>
          <w:lang w:val="en-US"/>
        </w:rPr>
        <w:t xml:space="preserve"> </w:t>
      </w:r>
      <w:r w:rsidRPr="008606CC" w:rsidR="00066ED9">
        <w:rPr>
          <w:rFonts w:cstheme="minorHAnsi"/>
          <w:lang w:val="en-US"/>
        </w:rPr>
        <w:t xml:space="preserve">monthly </w:t>
      </w:r>
      <w:r w:rsidRPr="008606CC" w:rsidR="00DB4D15">
        <w:rPr>
          <w:rFonts w:cstheme="minorHAnsi"/>
          <w:lang w:val="en-US"/>
        </w:rPr>
        <w:t>discrepanc</w:t>
      </w:r>
      <w:r w:rsidRPr="008606CC" w:rsidR="00F06603">
        <w:rPr>
          <w:rFonts w:cstheme="minorHAnsi"/>
          <w:lang w:val="en-US"/>
        </w:rPr>
        <w:t>ies</w:t>
      </w:r>
      <w:r w:rsidRPr="008606CC" w:rsidR="00DB4D15">
        <w:rPr>
          <w:rFonts w:cstheme="minorHAnsi"/>
          <w:lang w:val="en-US"/>
        </w:rPr>
        <w:t xml:space="preserve"> between RDT positive malaria cases and </w:t>
      </w:r>
      <w:r w:rsidRPr="008606CC" w:rsidR="005B5585">
        <w:rPr>
          <w:rFonts w:cstheme="minorHAnsi"/>
          <w:lang w:val="en-US"/>
        </w:rPr>
        <w:t>malaria diagnoses by CBMC site, 2019-2020</w:t>
      </w:r>
    </w:p>
    <w:p w:rsidRPr="008606CC" w:rsidR="00200F0B" w:rsidP="006C2D59" w:rsidRDefault="00200F0B" w14:paraId="42FF3FD4" w14:textId="77777777">
      <w:pPr>
        <w:pStyle w:val="Heading3"/>
        <w:rPr>
          <w:lang w:val="en-GB"/>
        </w:rPr>
      </w:pPr>
      <w:r w:rsidRPr="008606CC">
        <w:rPr>
          <w:lang w:val="en-GB"/>
        </w:rPr>
        <w:t>Acute watery diarrhoea</w:t>
      </w:r>
    </w:p>
    <w:p w:rsidRPr="008606CC" w:rsidR="00200F0B" w:rsidP="7E01C121" w:rsidRDefault="006C553D" w14:paraId="5540708C" w14:textId="2F96F412">
      <w:pPr>
        <w:rPr>
          <w:rFonts w:cs="Calibri" w:cstheme="minorAscii"/>
          <w:lang w:val="en-US"/>
        </w:rPr>
      </w:pPr>
      <w:r w:rsidRPr="7E01C121" w:rsidR="006C553D">
        <w:rPr>
          <w:rFonts w:cs="Calibri" w:cstheme="minorAscii"/>
          <w:lang w:val="en-US"/>
        </w:rPr>
        <w:t>Figure</w:t>
      </w:r>
      <w:r w:rsidRPr="7E01C121" w:rsidR="008606CC">
        <w:rPr>
          <w:rFonts w:cs="Calibri" w:cstheme="minorAscii"/>
          <w:lang w:val="en-US"/>
        </w:rPr>
        <w:t xml:space="preserve"> </w:t>
      </w:r>
      <w:r w:rsidRPr="7E01C121" w:rsidR="008606CC">
        <w:rPr>
          <w:rFonts w:cs="Calibri" w:cstheme="minorAscii"/>
          <w:lang w:val="en-US"/>
        </w:rPr>
        <w:t>6</w:t>
      </w:r>
      <w:r w:rsidRPr="7E01C121" w:rsidR="00200F0B">
        <w:rPr>
          <w:rFonts w:cs="Calibri" w:cstheme="minorAscii"/>
          <w:lang w:val="en-US"/>
        </w:rPr>
        <w:t>.</w:t>
      </w:r>
      <w:r w:rsidRPr="7E01C121" w:rsidR="00EA68B0">
        <w:rPr>
          <w:rFonts w:cs="Calibri" w:cstheme="minorAscii"/>
          <w:lang w:val="en-US"/>
        </w:rPr>
        <w:t xml:space="preserve"> Total</w:t>
      </w:r>
      <w:r w:rsidRPr="7E01C121" w:rsidR="00200F0B">
        <w:rPr>
          <w:rFonts w:cs="Calibri" w:cstheme="minorAscii"/>
          <w:lang w:val="en-US"/>
        </w:rPr>
        <w:t xml:space="preserve"> </w:t>
      </w:r>
      <w:r w:rsidRPr="7E01C121" w:rsidR="007D345F">
        <w:rPr>
          <w:rFonts w:cs="Calibri" w:cstheme="minorAscii"/>
          <w:lang w:val="en-US"/>
        </w:rPr>
        <w:t>n</w:t>
      </w:r>
      <w:r w:rsidRPr="7E01C121" w:rsidR="00200F0B">
        <w:rPr>
          <w:rFonts w:cs="Calibri" w:cstheme="minorAscii"/>
          <w:lang w:val="en-US"/>
        </w:rPr>
        <w:t xml:space="preserve">umber of acute watery </w:t>
      </w:r>
      <w:proofErr w:type="spellStart"/>
      <w:r w:rsidRPr="7E01C121" w:rsidR="00200F0B">
        <w:rPr>
          <w:rFonts w:cs="Calibri" w:cstheme="minorAscii"/>
          <w:lang w:val="en-US"/>
        </w:rPr>
        <w:t>diarrhoea</w:t>
      </w:r>
      <w:proofErr w:type="spellEnd"/>
      <w:r w:rsidRPr="7E01C121" w:rsidR="00200F0B">
        <w:rPr>
          <w:rFonts w:cs="Calibri" w:cstheme="minorAscii"/>
          <w:lang w:val="en-US"/>
        </w:rPr>
        <w:t xml:space="preserve"> consultations</w:t>
      </w:r>
      <w:r w:rsidRPr="7E01C121" w:rsidR="005548EC">
        <w:rPr>
          <w:rFonts w:cs="Calibri" w:cstheme="minorAscii"/>
          <w:lang w:val="en-US"/>
        </w:rPr>
        <w:t xml:space="preserve"> by </w:t>
      </w:r>
      <w:r w:rsidRPr="7E01C121" w:rsidR="009D6635">
        <w:rPr>
          <w:rFonts w:cs="Calibri" w:cstheme="minorAscii"/>
          <w:lang w:val="en-US"/>
        </w:rPr>
        <w:t>age group</w:t>
      </w:r>
      <w:r w:rsidRPr="7E01C121" w:rsidR="007D345F">
        <w:rPr>
          <w:rFonts w:cs="Calibri" w:cstheme="minorAscii"/>
          <w:lang w:val="en-US"/>
        </w:rPr>
        <w:t xml:space="preserve"> and week</w:t>
      </w:r>
      <w:r w:rsidRPr="7E01C121" w:rsidR="009D6635">
        <w:rPr>
          <w:rFonts w:cs="Calibri" w:cstheme="minorAscii"/>
          <w:lang w:val="en-US"/>
        </w:rPr>
        <w:t xml:space="preserve">, </w:t>
      </w:r>
      <w:r w:rsidRPr="7E01C121" w:rsidR="005548EC">
        <w:rPr>
          <w:rFonts w:cs="Calibri" w:cstheme="minorAscii"/>
          <w:lang w:val="en-US"/>
        </w:rPr>
        <w:t>CBMC</w:t>
      </w:r>
      <w:r w:rsidRPr="7E01C121" w:rsidR="00200F0B">
        <w:rPr>
          <w:rFonts w:cs="Calibri" w:cstheme="minorAscii"/>
          <w:lang w:val="en-US"/>
        </w:rPr>
        <w:t xml:space="preserve"> site, 2019</w:t>
      </w:r>
      <w:r w:rsidRPr="7E01C121" w:rsidR="005548EC">
        <w:rPr>
          <w:rFonts w:cs="Calibri" w:cstheme="minorAscii"/>
          <w:lang w:val="en-US"/>
        </w:rPr>
        <w:t>-2020</w:t>
      </w:r>
    </w:p>
    <w:p w:rsidRPr="008606CC" w:rsidR="00905D2F" w:rsidP="7E01C121" w:rsidRDefault="009D6635" w14:paraId="53AF42F4" w14:textId="112A4DD8">
      <w:pPr>
        <w:rPr>
          <w:rFonts w:cs="Calibri" w:cstheme="minorAscii"/>
          <w:lang w:val="en-US"/>
        </w:rPr>
      </w:pPr>
      <w:r w:rsidRPr="7E01C121" w:rsidR="009D6635">
        <w:rPr>
          <w:rFonts w:cs="Calibri" w:cstheme="minorAscii"/>
          <w:lang w:val="en-US"/>
        </w:rPr>
        <w:t xml:space="preserve">Figure </w:t>
      </w:r>
      <w:r w:rsidRPr="7E01C121" w:rsidR="008606CC">
        <w:rPr>
          <w:rFonts w:cs="Calibri" w:cstheme="minorAscii"/>
          <w:lang w:val="en-US"/>
        </w:rPr>
        <w:t>7</w:t>
      </w:r>
      <w:r w:rsidRPr="7E01C121" w:rsidR="40EC4545">
        <w:rPr>
          <w:rFonts w:cs="Calibri" w:cstheme="minorAscii"/>
          <w:lang w:val="en-US"/>
        </w:rPr>
        <w:t>.</w:t>
      </w:r>
      <w:r w:rsidRPr="7E01C121" w:rsidR="009D6635">
        <w:rPr>
          <w:rFonts w:cs="Calibri" w:cstheme="minorAscii"/>
          <w:lang w:val="en-US"/>
        </w:rPr>
        <w:t xml:space="preserve"> Proportion </w:t>
      </w:r>
      <w:r w:rsidRPr="7E01C121" w:rsidR="00D21847">
        <w:rPr>
          <w:rFonts w:cs="Calibri" w:cstheme="minorAscii"/>
          <w:lang w:val="en-US"/>
        </w:rPr>
        <w:t>morbidity</w:t>
      </w:r>
      <w:r w:rsidRPr="7E01C121" w:rsidR="009D6635">
        <w:rPr>
          <w:rFonts w:cs="Calibri" w:cstheme="minorAscii"/>
          <w:lang w:val="en-US"/>
        </w:rPr>
        <w:t xml:space="preserve"> acute watery </w:t>
      </w:r>
      <w:proofErr w:type="spellStart"/>
      <w:r w:rsidRPr="7E01C121" w:rsidR="009D6635">
        <w:rPr>
          <w:rFonts w:cs="Calibri" w:cstheme="minorAscii"/>
          <w:lang w:val="en-US"/>
        </w:rPr>
        <w:t>diarrhoea</w:t>
      </w:r>
      <w:proofErr w:type="spellEnd"/>
      <w:r w:rsidRPr="7E01C121" w:rsidR="009D6635">
        <w:rPr>
          <w:rFonts w:cs="Calibri" w:cstheme="minorAscii"/>
          <w:lang w:val="en-US"/>
        </w:rPr>
        <w:t xml:space="preserve"> consul</w:t>
      </w:r>
      <w:r w:rsidRPr="7E01C121" w:rsidR="00BF656F">
        <w:rPr>
          <w:rFonts w:cs="Calibri" w:cstheme="minorAscii"/>
          <w:lang w:val="en-US"/>
        </w:rPr>
        <w:t>tations by age group, CBMC site, 2019-2020</w:t>
      </w:r>
    </w:p>
    <w:p w:rsidRPr="008606CC" w:rsidR="00AA4B2D" w:rsidP="00AA4B2D" w:rsidRDefault="00AA4B2D" w14:paraId="05A86023" w14:textId="77777777">
      <w:pPr>
        <w:pStyle w:val="Heading3"/>
        <w:rPr>
          <w:lang w:val="en-US"/>
        </w:rPr>
      </w:pPr>
      <w:r w:rsidRPr="008606CC">
        <w:rPr>
          <w:lang w:val="en-US"/>
        </w:rPr>
        <w:lastRenderedPageBreak/>
        <w:t>Pneumonia</w:t>
      </w:r>
    </w:p>
    <w:p w:rsidRPr="008606CC" w:rsidR="00C2270F" w:rsidP="00C2270F" w:rsidRDefault="00C2270F" w14:paraId="277CDBDC" w14:textId="2A36B299">
      <w:pPr>
        <w:rPr>
          <w:rFonts w:cstheme="minorHAnsi"/>
          <w:lang w:val="en-US"/>
        </w:rPr>
      </w:pPr>
      <w:r w:rsidRPr="008606CC">
        <w:rPr>
          <w:rFonts w:cstheme="minorHAnsi"/>
          <w:lang w:val="en-US"/>
        </w:rPr>
        <w:t xml:space="preserve">Figure </w:t>
      </w:r>
      <w:r w:rsidRPr="008606CC" w:rsidR="008606CC">
        <w:rPr>
          <w:rFonts w:cstheme="minorHAnsi"/>
          <w:lang w:val="en-US"/>
        </w:rPr>
        <w:t>8</w:t>
      </w:r>
      <w:r w:rsidRPr="008606CC" w:rsidR="00D21847">
        <w:rPr>
          <w:rFonts w:cstheme="minorHAnsi"/>
          <w:lang w:val="en-US"/>
        </w:rPr>
        <w:t xml:space="preserve">. </w:t>
      </w:r>
      <w:r w:rsidRPr="008606CC" w:rsidR="007D345F">
        <w:rPr>
          <w:rFonts w:cstheme="minorHAnsi"/>
          <w:lang w:val="en-US"/>
        </w:rPr>
        <w:t>Total n</w:t>
      </w:r>
      <w:r w:rsidRPr="008606CC">
        <w:rPr>
          <w:rFonts w:cstheme="minorHAnsi"/>
          <w:lang w:val="en-US"/>
        </w:rPr>
        <w:t xml:space="preserve">umber </w:t>
      </w:r>
      <w:r w:rsidRPr="008606CC" w:rsidR="007D345F">
        <w:rPr>
          <w:rFonts w:cstheme="minorHAnsi"/>
          <w:lang w:val="en-US"/>
        </w:rPr>
        <w:t xml:space="preserve">of </w:t>
      </w:r>
      <w:r w:rsidRPr="008606CC" w:rsidR="00A67752">
        <w:rPr>
          <w:rFonts w:cstheme="minorHAnsi"/>
          <w:lang w:val="en-US"/>
        </w:rPr>
        <w:t>RTI diagnoses (uncomplicated pneumonia and cough/cold)</w:t>
      </w:r>
      <w:r w:rsidRPr="008606CC" w:rsidR="006A2C65">
        <w:rPr>
          <w:rFonts w:cstheme="minorHAnsi"/>
          <w:lang w:val="en-US"/>
        </w:rPr>
        <w:t xml:space="preserve"> </w:t>
      </w:r>
      <w:r w:rsidRPr="008606CC" w:rsidR="007D345F">
        <w:rPr>
          <w:rFonts w:cstheme="minorHAnsi"/>
          <w:lang w:val="en-US"/>
        </w:rPr>
        <w:t>by age-group,</w:t>
      </w:r>
      <w:r w:rsidRPr="008606CC">
        <w:rPr>
          <w:rFonts w:cstheme="minorHAnsi"/>
          <w:lang w:val="en-US"/>
        </w:rPr>
        <w:t xml:space="preserve"> </w:t>
      </w:r>
      <w:r w:rsidRPr="008606CC" w:rsidR="00D21847">
        <w:rPr>
          <w:rFonts w:cstheme="minorHAnsi"/>
          <w:lang w:val="en-US"/>
        </w:rPr>
        <w:t>CBMC</w:t>
      </w:r>
      <w:r w:rsidRPr="008606CC">
        <w:rPr>
          <w:rFonts w:cstheme="minorHAnsi"/>
          <w:lang w:val="en-US"/>
        </w:rPr>
        <w:t xml:space="preserve"> site, 2019</w:t>
      </w:r>
      <w:r w:rsidRPr="008606CC" w:rsidR="007D345F">
        <w:rPr>
          <w:rFonts w:cstheme="minorHAnsi"/>
          <w:lang w:val="en-US"/>
        </w:rPr>
        <w:t>-2020</w:t>
      </w:r>
    </w:p>
    <w:p w:rsidRPr="008606CC" w:rsidR="00C2270F" w:rsidP="7E01C121" w:rsidRDefault="00C2270F" w14:paraId="7C0B42C9" w14:textId="2EDBD3DD">
      <w:pPr>
        <w:rPr>
          <w:rFonts w:cs="Calibri" w:cstheme="minorAscii"/>
          <w:lang w:val="en-GB"/>
        </w:rPr>
      </w:pPr>
      <w:r w:rsidRPr="7E01C121" w:rsidR="00C2270F">
        <w:rPr>
          <w:rFonts w:cs="Calibri" w:cstheme="minorAscii"/>
          <w:lang w:val="en-GB"/>
        </w:rPr>
        <w:t xml:space="preserve">Figure </w:t>
      </w:r>
      <w:r w:rsidRPr="7E01C121" w:rsidR="008606CC">
        <w:rPr>
          <w:rFonts w:cs="Calibri" w:cstheme="minorAscii"/>
          <w:lang w:val="en-GB"/>
        </w:rPr>
        <w:t>9</w:t>
      </w:r>
      <w:r w:rsidRPr="7E01C121" w:rsidR="54081525">
        <w:rPr>
          <w:rFonts w:cs="Calibri" w:cstheme="minorAscii"/>
          <w:lang w:val="en-GB"/>
        </w:rPr>
        <w:t>.</w:t>
      </w:r>
      <w:r w:rsidRPr="7E01C121" w:rsidR="007D345F">
        <w:rPr>
          <w:rFonts w:cs="Calibri" w:cstheme="minorAscii"/>
          <w:lang w:val="en-GB"/>
        </w:rPr>
        <w:t xml:space="preserve"> Proportional morbidity of </w:t>
      </w:r>
      <w:r w:rsidRPr="7E01C121" w:rsidR="00A67752">
        <w:rPr>
          <w:rFonts w:cs="Calibri" w:cstheme="minorAscii"/>
          <w:lang w:val="en-GB"/>
        </w:rPr>
        <w:t>RTIs</w:t>
      </w:r>
      <w:r w:rsidRPr="7E01C121" w:rsidR="00D21847">
        <w:rPr>
          <w:rFonts w:cs="Calibri" w:cstheme="minorAscii"/>
          <w:lang w:val="en-GB"/>
        </w:rPr>
        <w:t>, CBMC site, 2019-2020</w:t>
      </w:r>
    </w:p>
    <w:p w:rsidRPr="008606CC" w:rsidR="00200F0B" w:rsidP="00200F0B" w:rsidRDefault="00200F0B" w14:paraId="3D4DD35D" w14:textId="77777777">
      <w:pPr>
        <w:rPr>
          <w:rFonts w:cstheme="minorHAnsi"/>
          <w:lang w:val="en-US"/>
        </w:rPr>
      </w:pPr>
    </w:p>
    <w:p w:rsidRPr="008606CC" w:rsidR="006C553D" w:rsidP="006C553D" w:rsidRDefault="006C553D" w14:paraId="6DB25C3E" w14:textId="77777777">
      <w:pPr>
        <w:pStyle w:val="Heading3"/>
        <w:rPr>
          <w:lang w:val="en-US"/>
        </w:rPr>
      </w:pPr>
      <w:r w:rsidRPr="008606CC">
        <w:rPr>
          <w:lang w:val="en-US"/>
        </w:rPr>
        <w:t>Malnutrition</w:t>
      </w:r>
    </w:p>
    <w:p w:rsidRPr="008606CC" w:rsidR="006C553D" w:rsidP="006C553D" w:rsidRDefault="00FE6EF8" w14:paraId="6E899EF9" w14:textId="0CB65D2A">
      <w:pPr>
        <w:rPr>
          <w:rFonts w:cstheme="minorHAnsi"/>
          <w:lang w:val="en-US"/>
        </w:rPr>
      </w:pPr>
      <w:r w:rsidRPr="008606CC">
        <w:rPr>
          <w:rFonts w:cstheme="minorHAnsi"/>
          <w:lang w:val="en-US"/>
        </w:rPr>
        <w:t xml:space="preserve">Figure </w:t>
      </w:r>
      <w:r w:rsidRPr="008606CC" w:rsidR="009F66C9">
        <w:rPr>
          <w:rFonts w:cstheme="minorHAnsi"/>
          <w:lang w:val="en-US"/>
        </w:rPr>
        <w:t>1</w:t>
      </w:r>
      <w:r w:rsidRPr="008606CC" w:rsidR="008606CC">
        <w:rPr>
          <w:rFonts w:cstheme="minorHAnsi"/>
          <w:lang w:val="en-US"/>
        </w:rPr>
        <w:t>0</w:t>
      </w:r>
      <w:r w:rsidRPr="008606CC" w:rsidR="006C553D">
        <w:rPr>
          <w:rFonts w:cstheme="minorHAnsi"/>
          <w:lang w:val="en-US"/>
        </w:rPr>
        <w:t xml:space="preserve">. </w:t>
      </w:r>
      <w:r w:rsidRPr="008606CC" w:rsidR="001E106C">
        <w:rPr>
          <w:rFonts w:cstheme="minorHAnsi"/>
          <w:lang w:val="en-US"/>
        </w:rPr>
        <w:t>Total n</w:t>
      </w:r>
      <w:r w:rsidRPr="008606CC" w:rsidR="006C553D">
        <w:rPr>
          <w:rFonts w:cstheme="minorHAnsi"/>
          <w:lang w:val="en-US"/>
        </w:rPr>
        <w:t xml:space="preserve">umber of </w:t>
      </w:r>
      <w:r w:rsidRPr="008606CC" w:rsidR="001E106C">
        <w:rPr>
          <w:rFonts w:cstheme="minorHAnsi"/>
          <w:lang w:val="en-US"/>
        </w:rPr>
        <w:t xml:space="preserve">MUAC </w:t>
      </w:r>
      <w:r w:rsidRPr="008606CC" w:rsidR="006C553D">
        <w:rPr>
          <w:rFonts w:cstheme="minorHAnsi"/>
          <w:lang w:val="en-US"/>
        </w:rPr>
        <w:t xml:space="preserve">SAM </w:t>
      </w:r>
      <w:r w:rsidRPr="008606CC" w:rsidR="001E106C">
        <w:rPr>
          <w:rFonts w:cstheme="minorHAnsi"/>
          <w:lang w:val="en-US"/>
        </w:rPr>
        <w:t>or bilateral oedema</w:t>
      </w:r>
      <w:r w:rsidRPr="008606CC" w:rsidR="00A67752">
        <w:rPr>
          <w:rFonts w:cstheme="minorHAnsi"/>
          <w:lang w:val="en-US"/>
        </w:rPr>
        <w:t xml:space="preserve"> among 6-59m</w:t>
      </w:r>
      <w:r w:rsidRPr="008606CC" w:rsidR="001E106C">
        <w:rPr>
          <w:rFonts w:cstheme="minorHAnsi"/>
          <w:lang w:val="en-US"/>
        </w:rPr>
        <w:t xml:space="preserve"> by CBMC</w:t>
      </w:r>
      <w:r w:rsidRPr="008606CC" w:rsidR="006C553D">
        <w:rPr>
          <w:rFonts w:cstheme="minorHAnsi"/>
          <w:lang w:val="en-US"/>
        </w:rPr>
        <w:t xml:space="preserve"> site, 2019</w:t>
      </w:r>
      <w:r w:rsidRPr="008606CC" w:rsidR="00D97486">
        <w:rPr>
          <w:rFonts w:cstheme="minorHAnsi"/>
          <w:lang w:val="en-US"/>
        </w:rPr>
        <w:t>-2020</w:t>
      </w:r>
    </w:p>
    <w:p w:rsidRPr="008606CC" w:rsidR="00D97486" w:rsidP="006C553D" w:rsidRDefault="00D97486" w14:paraId="4BAC7718" w14:textId="444D80F3">
      <w:pPr>
        <w:rPr>
          <w:rFonts w:cstheme="minorHAnsi"/>
          <w:lang w:val="en-US"/>
        </w:rPr>
      </w:pPr>
      <w:r w:rsidRPr="008606CC">
        <w:rPr>
          <w:rFonts w:cstheme="minorHAnsi"/>
          <w:lang w:val="en-US"/>
        </w:rPr>
        <w:t xml:space="preserve">Figure </w:t>
      </w:r>
      <w:r w:rsidRPr="008606CC" w:rsidR="009F66C9">
        <w:rPr>
          <w:rFonts w:cstheme="minorHAnsi"/>
          <w:lang w:val="en-US"/>
        </w:rPr>
        <w:t>1</w:t>
      </w:r>
      <w:r w:rsidRPr="008606CC" w:rsidR="008606CC">
        <w:rPr>
          <w:rFonts w:cstheme="minorHAnsi"/>
          <w:lang w:val="en-US"/>
        </w:rPr>
        <w:t>1</w:t>
      </w:r>
      <w:r w:rsidRPr="008606CC">
        <w:rPr>
          <w:rFonts w:cstheme="minorHAnsi"/>
          <w:lang w:val="en-US"/>
        </w:rPr>
        <w:t xml:space="preserve">. Proportion of SAM (MUAC or bilateral oedema) </w:t>
      </w:r>
      <w:r w:rsidRPr="008606CC" w:rsidR="00A67752">
        <w:rPr>
          <w:rFonts w:cstheme="minorHAnsi"/>
          <w:lang w:val="en-US"/>
        </w:rPr>
        <w:t xml:space="preserve">among 6-59m </w:t>
      </w:r>
      <w:r w:rsidRPr="008606CC">
        <w:rPr>
          <w:rFonts w:cstheme="minorHAnsi"/>
          <w:lang w:val="en-US"/>
        </w:rPr>
        <w:t>by CBMC site, 2019-2020</w:t>
      </w:r>
    </w:p>
    <w:p w:rsidRPr="008606CC" w:rsidR="00D97486" w:rsidP="7E01C121" w:rsidRDefault="00D97486" w14:paraId="768CECD3" w14:textId="4E589AF7">
      <w:pPr>
        <w:rPr>
          <w:rFonts w:cs="Calibri" w:cstheme="minorAscii"/>
          <w:lang w:val="en-US"/>
        </w:rPr>
      </w:pPr>
      <w:r w:rsidRPr="7E01C121" w:rsidR="00D97486">
        <w:rPr>
          <w:rFonts w:cs="Calibri" w:cstheme="minorAscii"/>
          <w:lang w:val="en-US"/>
        </w:rPr>
        <w:t xml:space="preserve">Figure </w:t>
      </w:r>
      <w:r w:rsidRPr="7E01C121" w:rsidR="009F66C9">
        <w:rPr>
          <w:rFonts w:cs="Calibri" w:cstheme="minorAscii"/>
          <w:lang w:val="en-US"/>
        </w:rPr>
        <w:t>1</w:t>
      </w:r>
      <w:r w:rsidRPr="7E01C121" w:rsidR="008606CC">
        <w:rPr>
          <w:rFonts w:cs="Calibri" w:cstheme="minorAscii"/>
          <w:lang w:val="en-US"/>
        </w:rPr>
        <w:t>2</w:t>
      </w:r>
      <w:r w:rsidRPr="7E01C121" w:rsidR="2E4875C5">
        <w:rPr>
          <w:rFonts w:cs="Calibri" w:cstheme="minorAscii"/>
          <w:lang w:val="en-US"/>
        </w:rPr>
        <w:t xml:space="preserve">. </w:t>
      </w:r>
      <w:r w:rsidRPr="7E01C121" w:rsidR="00D97486">
        <w:rPr>
          <w:rFonts w:cs="Calibri" w:cstheme="minorAscii"/>
          <w:lang w:val="en-US"/>
        </w:rPr>
        <w:t>Proportion of &lt;5 years consultations who received a MUAC assessment, CBMC site, 2019-2020</w:t>
      </w:r>
    </w:p>
    <w:p w:rsidR="00D97486" w:rsidP="7E01C121" w:rsidRDefault="00D97486" w14:paraId="6221B873" w14:textId="28205DE6">
      <w:pPr>
        <w:rPr>
          <w:rFonts w:cs="Calibri" w:cstheme="minorAscii"/>
          <w:lang w:val="en-US"/>
        </w:rPr>
      </w:pPr>
      <w:r w:rsidRPr="7E01C121" w:rsidR="00D97486">
        <w:rPr>
          <w:rFonts w:cs="Calibri" w:cstheme="minorAscii"/>
          <w:lang w:val="en-US"/>
        </w:rPr>
        <w:t>Figure 1</w:t>
      </w:r>
      <w:r w:rsidRPr="7E01C121" w:rsidR="008606CC">
        <w:rPr>
          <w:rFonts w:cs="Calibri" w:cstheme="minorAscii"/>
          <w:lang w:val="en-US"/>
        </w:rPr>
        <w:t>3</w:t>
      </w:r>
      <w:r w:rsidRPr="7E01C121" w:rsidR="3B6CEB13">
        <w:rPr>
          <w:rFonts w:cs="Calibri" w:cstheme="minorAscii"/>
          <w:lang w:val="en-US"/>
        </w:rPr>
        <w:t>.</w:t>
      </w:r>
      <w:r w:rsidRPr="7E01C121" w:rsidR="00D97486">
        <w:rPr>
          <w:rFonts w:cs="Calibri" w:cstheme="minorAscii"/>
          <w:lang w:val="en-US"/>
        </w:rPr>
        <w:t xml:space="preserve"> Number of discrepancies between SAM diagnoses and combination of MUAC SAM and oedema, CBMC site, 2019-2020</w:t>
      </w:r>
    </w:p>
    <w:p w:rsidR="6FF64D18" w:rsidP="6FF64D18" w:rsidRDefault="6FF64D18" w14:paraId="01E069C1" w14:textId="4D651EFA">
      <w:pPr>
        <w:spacing w:line="257" w:lineRule="auto"/>
        <w:rPr>
          <w:rFonts w:ascii="Arial" w:hAnsi="Arial" w:eastAsia="Arial" w:cs="Arial"/>
          <w:noProof w:val="0"/>
          <w:sz w:val="28"/>
          <w:szCs w:val="28"/>
          <w:lang w:val="en-US"/>
        </w:rPr>
      </w:pPr>
    </w:p>
    <w:p w:rsidR="6FF64D18" w:rsidP="6FF64D18" w:rsidRDefault="6FF64D18" w14:paraId="4CC14C23" w14:textId="25B62F48">
      <w:pPr>
        <w:spacing w:line="257" w:lineRule="auto"/>
        <w:rPr>
          <w:rFonts w:ascii="Arial" w:hAnsi="Arial" w:eastAsia="Arial" w:cs="Arial"/>
          <w:noProof w:val="0"/>
          <w:sz w:val="28"/>
          <w:szCs w:val="28"/>
          <w:lang w:val="en-US"/>
        </w:rPr>
      </w:pPr>
    </w:p>
    <w:p w:rsidR="0DD5E929" w:rsidP="6FF64D18" w:rsidRDefault="0DD5E929" w14:paraId="031AE7C6" w14:textId="20E5AF6C">
      <w:pPr>
        <w:spacing w:line="257" w:lineRule="auto"/>
        <w:rPr>
          <w:rFonts w:ascii="Arial" w:hAnsi="Arial" w:eastAsia="Arial" w:cs="Arial"/>
          <w:noProof w:val="0"/>
          <w:sz w:val="28"/>
          <w:szCs w:val="28"/>
          <w:lang w:val="en-US"/>
        </w:rPr>
      </w:pPr>
      <w:r w:rsidRPr="6FF64D18" w:rsidR="0DD5E929">
        <w:rPr>
          <w:rFonts w:ascii="Arial" w:hAnsi="Arial" w:eastAsia="Arial" w:cs="Arial"/>
          <w:noProof w:val="0"/>
          <w:sz w:val="28"/>
          <w:szCs w:val="28"/>
          <w:lang w:val="en-US"/>
        </w:rPr>
        <w:t>Malaria all</w:t>
      </w:r>
    </w:p>
    <w:tbl>
      <w:tblPr>
        <w:tblStyle w:val="TableGrid"/>
        <w:tblW w:w="0" w:type="auto"/>
        <w:tblLayout w:type="fixed"/>
        <w:tblLook w:val="04A0" w:firstRow="1" w:lastRow="0" w:firstColumn="1" w:lastColumn="0" w:noHBand="0" w:noVBand="1"/>
      </w:tblPr>
      <w:tblGrid>
        <w:gridCol w:w="9360"/>
      </w:tblGrid>
      <w:tr w:rsidR="6FF64D18" w:rsidTr="6FF64D18" w14:paraId="781E3993">
        <w:tc>
          <w:tcPr>
            <w:tcW w:w="9360" w:type="dxa"/>
            <w:tcMar/>
          </w:tcPr>
          <w:p w:rsidR="6FF64D18" w:rsidP="6FF64D18" w:rsidRDefault="6FF64D18" w14:paraId="154671B2" w14:textId="17A78478">
            <w:pPr>
              <w:spacing w:line="264" w:lineRule="auto"/>
            </w:pPr>
            <w:r w:rsidRPr="6FF64D18" w:rsidR="6FF64D18">
              <w:rPr>
                <w:rFonts w:ascii="Trebuchet MS" w:hAnsi="Trebuchet MS" w:eastAsia="Trebuchet MS" w:cs="Trebuchet MS"/>
                <w:sz w:val="12"/>
                <w:szCs w:val="12"/>
              </w:rPr>
              <w:t>ICCM consultations</w:t>
            </w:r>
          </w:p>
        </w:tc>
      </w:tr>
      <w:tr w:rsidR="6FF64D18" w:rsidTr="6FF64D18" w14:paraId="6EF9A827">
        <w:tc>
          <w:tcPr>
            <w:tcW w:w="9360" w:type="dxa"/>
            <w:tcMar/>
          </w:tcPr>
          <w:p w:rsidR="6FF64D18" w:rsidP="6FF64D18" w:rsidRDefault="6FF64D18" w14:paraId="587E1BED" w14:textId="7FFFB371">
            <w:pPr>
              <w:spacing w:line="264" w:lineRule="auto"/>
            </w:pPr>
            <w:r w:rsidRPr="6FF64D18" w:rsidR="6FF64D18">
              <w:rPr>
                <w:rFonts w:ascii="Trebuchet MS" w:hAnsi="Trebuchet MS" w:eastAsia="Trebuchet MS" w:cs="Trebuchet MS"/>
                <w:sz w:val="12"/>
                <w:szCs w:val="12"/>
              </w:rPr>
              <w:t>ICCM RDT performed</w:t>
            </w:r>
          </w:p>
        </w:tc>
      </w:tr>
      <w:tr w:rsidR="6FF64D18" w:rsidTr="6FF64D18" w14:paraId="2FF80A46">
        <w:tc>
          <w:tcPr>
            <w:tcW w:w="9360" w:type="dxa"/>
            <w:tcMar/>
          </w:tcPr>
          <w:p w:rsidR="6FF64D18" w:rsidP="6FF64D18" w:rsidRDefault="6FF64D18" w14:paraId="60AA94F8" w14:textId="17952685">
            <w:pPr>
              <w:spacing w:line="264" w:lineRule="auto"/>
            </w:pPr>
            <w:r w:rsidRPr="6FF64D18" w:rsidR="6FF64D18">
              <w:rPr>
                <w:rFonts w:ascii="Trebuchet MS" w:hAnsi="Trebuchet MS" w:eastAsia="Trebuchet MS" w:cs="Trebuchet MS"/>
                <w:sz w:val="12"/>
                <w:szCs w:val="12"/>
              </w:rPr>
              <w:t>ICCM RDT positive: falciparum</w:t>
            </w:r>
          </w:p>
        </w:tc>
      </w:tr>
      <w:tr w:rsidR="6FF64D18" w:rsidTr="6FF64D18" w14:paraId="4D1B8EFD">
        <w:tc>
          <w:tcPr>
            <w:tcW w:w="9360" w:type="dxa"/>
            <w:tcMar/>
          </w:tcPr>
          <w:p w:rsidR="6FF64D18" w:rsidP="6FF64D18" w:rsidRDefault="6FF64D18" w14:paraId="0C0C1BA4" w14:textId="2E6D9B0F">
            <w:pPr>
              <w:spacing w:line="264" w:lineRule="auto"/>
            </w:pPr>
            <w:r w:rsidRPr="6FF64D18" w:rsidR="6FF64D18">
              <w:rPr>
                <w:rFonts w:ascii="Trebuchet MS" w:hAnsi="Trebuchet MS" w:eastAsia="Trebuchet MS" w:cs="Trebuchet MS"/>
                <w:sz w:val="12"/>
                <w:szCs w:val="12"/>
              </w:rPr>
              <w:t>ICCM RDT positive: falciparum and/or mixed</w:t>
            </w:r>
          </w:p>
        </w:tc>
      </w:tr>
      <w:tr w:rsidR="6FF64D18" w:rsidTr="6FF64D18" w14:paraId="7E28C2F7">
        <w:tc>
          <w:tcPr>
            <w:tcW w:w="9360" w:type="dxa"/>
            <w:tcMar/>
          </w:tcPr>
          <w:p w:rsidR="6FF64D18" w:rsidP="6FF64D18" w:rsidRDefault="6FF64D18" w14:paraId="42BE2FA8" w14:textId="266FF001">
            <w:pPr>
              <w:spacing w:line="264" w:lineRule="auto"/>
            </w:pPr>
            <w:r w:rsidRPr="6FF64D18" w:rsidR="6FF64D18">
              <w:rPr>
                <w:rFonts w:ascii="Trebuchet MS" w:hAnsi="Trebuchet MS" w:eastAsia="Trebuchet MS" w:cs="Trebuchet MS"/>
                <w:sz w:val="12"/>
                <w:szCs w:val="12"/>
              </w:rPr>
              <w:t>ICCM RDT positive: non falciparum</w:t>
            </w:r>
          </w:p>
        </w:tc>
      </w:tr>
      <w:tr w:rsidR="6FF64D18" w:rsidTr="6FF64D18" w14:paraId="33E7F527">
        <w:tc>
          <w:tcPr>
            <w:tcW w:w="9360" w:type="dxa"/>
            <w:tcMar/>
          </w:tcPr>
          <w:p w:rsidR="6FF64D18" w:rsidP="6FF64D18" w:rsidRDefault="6FF64D18" w14:paraId="4CDA4681" w14:textId="36A63C72">
            <w:pPr>
              <w:spacing w:line="264" w:lineRule="auto"/>
            </w:pPr>
            <w:r w:rsidRPr="6FF64D18" w:rsidR="6FF64D18">
              <w:rPr>
                <w:rFonts w:ascii="Trebuchet MS" w:hAnsi="Trebuchet MS" w:eastAsia="Trebuchet MS" w:cs="Trebuchet MS"/>
                <w:sz w:val="12"/>
                <w:szCs w:val="12"/>
              </w:rPr>
              <w:t>CCM malaria RDT positive %</w:t>
            </w:r>
          </w:p>
        </w:tc>
      </w:tr>
      <w:tr w:rsidR="6FF64D18" w:rsidTr="6FF64D18" w14:paraId="30C66BFC">
        <w:tc>
          <w:tcPr>
            <w:tcW w:w="9360" w:type="dxa"/>
            <w:tcMar/>
          </w:tcPr>
          <w:p w:rsidR="6FF64D18" w:rsidP="6FF64D18" w:rsidRDefault="6FF64D18" w14:paraId="3DA1353A" w14:textId="4507EFA8">
            <w:pPr>
              <w:spacing w:line="264" w:lineRule="auto"/>
            </w:pPr>
            <w:r w:rsidRPr="6FF64D18" w:rsidR="6FF64D18">
              <w:rPr>
                <w:rFonts w:ascii="Trebuchet MS" w:hAnsi="Trebuchet MS" w:eastAsia="Trebuchet MS" w:cs="Trebuchet MS"/>
                <w:sz w:val="12"/>
                <w:szCs w:val="12"/>
              </w:rPr>
              <w:t>ICCM Diagnosis Uncomplicated malaria</w:t>
            </w:r>
          </w:p>
        </w:tc>
      </w:tr>
      <w:tr w:rsidR="6FF64D18" w:rsidTr="6FF64D18" w14:paraId="47724C1E">
        <w:tc>
          <w:tcPr>
            <w:tcW w:w="9360" w:type="dxa"/>
            <w:tcMar/>
          </w:tcPr>
          <w:p w:rsidR="6FF64D18" w:rsidP="6FF64D18" w:rsidRDefault="6FF64D18" w14:paraId="098035EA" w14:textId="2694ABD0">
            <w:pPr>
              <w:spacing w:line="264" w:lineRule="auto"/>
            </w:pPr>
            <w:r w:rsidRPr="6FF64D18" w:rsidR="6FF64D18">
              <w:rPr>
                <w:rFonts w:ascii="Trebuchet MS" w:hAnsi="Trebuchet MS" w:eastAsia="Trebuchet MS" w:cs="Trebuchet MS"/>
                <w:sz w:val="12"/>
                <w:szCs w:val="12"/>
              </w:rPr>
              <w:t>ICCM Diagnosis Suspected severe malaria</w:t>
            </w:r>
          </w:p>
        </w:tc>
      </w:tr>
      <w:tr w:rsidR="6FF64D18" w:rsidTr="6FF64D18" w14:paraId="196C7D69">
        <w:tc>
          <w:tcPr>
            <w:tcW w:w="9360" w:type="dxa"/>
            <w:tcMar/>
          </w:tcPr>
          <w:p w:rsidR="6FF64D18" w:rsidP="6FF64D18" w:rsidRDefault="6FF64D18" w14:paraId="5CD27F9D" w14:textId="2F0C84D1">
            <w:pPr>
              <w:spacing w:line="264" w:lineRule="auto"/>
            </w:pPr>
            <w:r w:rsidRPr="6FF64D18" w:rsidR="6FF64D18">
              <w:rPr>
                <w:rFonts w:ascii="Trebuchet MS" w:hAnsi="Trebuchet MS" w:eastAsia="Trebuchet MS" w:cs="Trebuchet MS"/>
                <w:sz w:val="12"/>
                <w:szCs w:val="12"/>
              </w:rPr>
              <w:t>ICCM Diagnosis Malaria with SAM</w:t>
            </w:r>
          </w:p>
        </w:tc>
      </w:tr>
      <w:tr w:rsidR="6FF64D18" w:rsidTr="6FF64D18" w14:paraId="40524145">
        <w:tc>
          <w:tcPr>
            <w:tcW w:w="9360" w:type="dxa"/>
            <w:tcMar/>
          </w:tcPr>
          <w:p w:rsidR="6FF64D18" w:rsidP="6FF64D18" w:rsidRDefault="6FF64D18" w14:paraId="0B15ECA6" w14:textId="4F67FC0D">
            <w:pPr>
              <w:spacing w:line="264" w:lineRule="auto"/>
            </w:pPr>
            <w:r w:rsidRPr="6FF64D18" w:rsidR="6FF64D18">
              <w:rPr>
                <w:rFonts w:ascii="Trebuchet MS" w:hAnsi="Trebuchet MS" w:eastAsia="Trebuchet MS" w:cs="Trebuchet MS"/>
                <w:sz w:val="12"/>
                <w:szCs w:val="12"/>
              </w:rPr>
              <w:t>ICCM Diagnosis Malaria with diarrhoea</w:t>
            </w:r>
          </w:p>
        </w:tc>
      </w:tr>
      <w:tr w:rsidR="6FF64D18" w:rsidTr="6FF64D18" w14:paraId="71DFAF70">
        <w:tc>
          <w:tcPr>
            <w:tcW w:w="9360" w:type="dxa"/>
            <w:tcMar/>
          </w:tcPr>
          <w:p w:rsidR="6FF64D18" w:rsidP="6FF64D18" w:rsidRDefault="6FF64D18" w14:paraId="11A8F3AC" w14:textId="0A29242E">
            <w:pPr>
              <w:spacing w:line="264" w:lineRule="auto"/>
            </w:pPr>
            <w:r w:rsidRPr="6FF64D18" w:rsidR="6FF64D18">
              <w:rPr>
                <w:rFonts w:ascii="Trebuchet MS" w:hAnsi="Trebuchet MS" w:eastAsia="Trebuchet MS" w:cs="Trebuchet MS"/>
                <w:sz w:val="12"/>
                <w:szCs w:val="12"/>
              </w:rPr>
              <w:t>ICCM Diagnosis Malaria with pneumonia</w:t>
            </w:r>
          </w:p>
        </w:tc>
      </w:tr>
      <w:tr w:rsidR="6FF64D18" w:rsidTr="6FF64D18" w14:paraId="0B3BD054">
        <w:tc>
          <w:tcPr>
            <w:tcW w:w="9360" w:type="dxa"/>
            <w:tcMar/>
          </w:tcPr>
          <w:p w:rsidR="6FF64D18" w:rsidP="6FF64D18" w:rsidRDefault="6FF64D18" w14:paraId="576E0780" w14:textId="51115835">
            <w:pPr>
              <w:spacing w:line="264" w:lineRule="auto"/>
            </w:pPr>
            <w:r w:rsidRPr="6FF64D18" w:rsidR="6FF64D18">
              <w:rPr>
                <w:rFonts w:ascii="Trebuchet MS" w:hAnsi="Trebuchet MS" w:eastAsia="Trebuchet MS" w:cs="Trebuchet MS"/>
                <w:sz w:val="12"/>
                <w:szCs w:val="12"/>
              </w:rPr>
              <w:t>CCM Total malaria diagnoses</w:t>
            </w:r>
          </w:p>
        </w:tc>
      </w:tr>
      <w:tr w:rsidR="6FF64D18" w:rsidTr="6FF64D18" w14:paraId="5138B02F">
        <w:tc>
          <w:tcPr>
            <w:tcW w:w="9360" w:type="dxa"/>
            <w:tcMar/>
          </w:tcPr>
          <w:p w:rsidR="6FF64D18" w:rsidP="6FF64D18" w:rsidRDefault="6FF64D18" w14:paraId="6CBB432D" w14:textId="008BD444">
            <w:pPr>
              <w:spacing w:line="264" w:lineRule="auto"/>
            </w:pPr>
            <w:r w:rsidRPr="6FF64D18" w:rsidR="6FF64D18">
              <w:rPr>
                <w:rFonts w:ascii="Trebuchet MS" w:hAnsi="Trebuchet MS" w:eastAsia="Trebuchet MS" w:cs="Trebuchet MS"/>
                <w:sz w:val="12"/>
                <w:szCs w:val="12"/>
              </w:rPr>
              <w:t>ICCM patients repeat treated past 28d</w:t>
            </w:r>
          </w:p>
        </w:tc>
      </w:tr>
      <w:tr w:rsidR="6FF64D18" w:rsidTr="6FF64D18" w14:paraId="5FD7EEB5">
        <w:tc>
          <w:tcPr>
            <w:tcW w:w="9360" w:type="dxa"/>
            <w:tcMar/>
          </w:tcPr>
          <w:p w:rsidR="6FF64D18" w:rsidP="6FF64D18" w:rsidRDefault="6FF64D18" w14:paraId="30D5E5BA" w14:textId="632865F4">
            <w:pPr>
              <w:spacing w:line="264" w:lineRule="auto"/>
              <w:rPr>
                <w:rFonts w:ascii="Trebuchet MS" w:hAnsi="Trebuchet MS" w:eastAsia="Trebuchet MS" w:cs="Trebuchet MS"/>
                <w:sz w:val="12"/>
                <w:szCs w:val="12"/>
              </w:rPr>
            </w:pPr>
            <w:r w:rsidRPr="6FF64D18" w:rsidR="6FF64D18">
              <w:rPr>
                <w:rFonts w:ascii="Trebuchet MS" w:hAnsi="Trebuchet MS" w:eastAsia="Trebuchet MS" w:cs="Trebuchet MS"/>
                <w:sz w:val="12"/>
                <w:szCs w:val="12"/>
              </w:rPr>
              <w:t>ICCM RDT pos. treated past 28d</w:t>
            </w:r>
            <w:commentRangeStart w:id="924875029"/>
            <w:commentRangeEnd w:id="924875029"/>
            <w:r>
              <w:rPr>
                <w:rStyle w:val="CommentReference"/>
              </w:rPr>
              <w:commentReference w:id="924875029"/>
            </w:r>
          </w:p>
        </w:tc>
      </w:tr>
      <w:tr w:rsidR="6FF64D18" w:rsidTr="6FF64D18" w14:paraId="7662E338">
        <w:tc>
          <w:tcPr>
            <w:tcW w:w="9360" w:type="dxa"/>
            <w:tcMar/>
          </w:tcPr>
          <w:p w:rsidR="6FF64D18" w:rsidP="6FF64D18" w:rsidRDefault="6FF64D18" w14:paraId="2DAFAD0A" w14:textId="5F952952">
            <w:pPr>
              <w:spacing w:line="264" w:lineRule="auto"/>
            </w:pPr>
            <w:r w:rsidRPr="6FF64D18" w:rsidR="6FF64D18">
              <w:rPr>
                <w:rFonts w:ascii="Trebuchet MS" w:hAnsi="Trebuchet MS" w:eastAsia="Trebuchet MS" w:cs="Trebuchet MS"/>
                <w:sz w:val="12"/>
                <w:szCs w:val="12"/>
              </w:rPr>
              <w:t>CCM Proportion RDT pos. treated ACT past 28d (%)</w:t>
            </w:r>
          </w:p>
        </w:tc>
      </w:tr>
      <w:tr w:rsidR="6FF64D18" w:rsidTr="6FF64D18" w14:paraId="52947DDD">
        <w:tc>
          <w:tcPr>
            <w:tcW w:w="9360" w:type="dxa"/>
            <w:tcMar/>
          </w:tcPr>
          <w:p w:rsidR="6FF64D18" w:rsidP="6FF64D18" w:rsidRDefault="6FF64D18" w14:paraId="2B812120" w14:textId="3A016023">
            <w:pPr>
              <w:spacing w:line="264" w:lineRule="auto"/>
            </w:pPr>
            <w:r w:rsidRPr="6FF64D18" w:rsidR="6FF64D18">
              <w:rPr>
                <w:rFonts w:ascii="Trebuchet MS" w:hAnsi="Trebuchet MS" w:eastAsia="Trebuchet MS" w:cs="Trebuchet MS"/>
                <w:sz w:val="12"/>
                <w:szCs w:val="12"/>
              </w:rPr>
              <w:t>ICCM pre-referral artesunate</w:t>
            </w:r>
          </w:p>
        </w:tc>
      </w:tr>
      <w:tr w:rsidR="6FF64D18" w:rsidTr="6FF64D18" w14:paraId="61A208FF">
        <w:tc>
          <w:tcPr>
            <w:tcW w:w="9360" w:type="dxa"/>
            <w:tcMar/>
          </w:tcPr>
          <w:p w:rsidR="6FF64D18" w:rsidP="6FF64D18" w:rsidRDefault="6FF64D18" w14:paraId="2A7EC7A8" w14:textId="3156B67D">
            <w:pPr>
              <w:spacing w:line="264" w:lineRule="auto"/>
            </w:pPr>
            <w:r w:rsidRPr="6FF64D18" w:rsidR="6FF64D18">
              <w:rPr>
                <w:rFonts w:ascii="Trebuchet MS" w:hAnsi="Trebuchet MS" w:eastAsia="Trebuchet MS" w:cs="Trebuchet MS"/>
                <w:sz w:val="12"/>
                <w:szCs w:val="12"/>
              </w:rPr>
              <w:t>CCM severe malaria &lt;5y pre-referral artesunate (%)</w:t>
            </w:r>
          </w:p>
        </w:tc>
      </w:tr>
      <w:tr w:rsidR="6FF64D18" w:rsidTr="6FF64D18" w14:paraId="61D13321">
        <w:tc>
          <w:tcPr>
            <w:tcW w:w="9360" w:type="dxa"/>
            <w:tcMar/>
          </w:tcPr>
          <w:p w:rsidR="6FF64D18" w:rsidP="6FF64D18" w:rsidRDefault="6FF64D18" w14:paraId="04D73753" w14:textId="6141330B">
            <w:pPr>
              <w:spacing w:line="264" w:lineRule="auto"/>
            </w:pPr>
            <w:r w:rsidRPr="6FF64D18" w:rsidR="6FF64D18">
              <w:rPr>
                <w:rFonts w:ascii="Trebuchet MS" w:hAnsi="Trebuchet MS" w:eastAsia="Trebuchet MS" w:cs="Trebuchet MS"/>
                <w:sz w:val="12"/>
                <w:szCs w:val="12"/>
              </w:rPr>
              <w:t>ICCM treated ACT 1st line</w:t>
            </w:r>
          </w:p>
        </w:tc>
      </w:tr>
      <w:tr w:rsidR="6FF64D18" w:rsidTr="6FF64D18" w14:paraId="0155DB69">
        <w:tc>
          <w:tcPr>
            <w:tcW w:w="9360" w:type="dxa"/>
            <w:tcMar/>
          </w:tcPr>
          <w:p w:rsidR="6FF64D18" w:rsidP="6FF64D18" w:rsidRDefault="6FF64D18" w14:paraId="077836D4" w14:textId="3DFF8FF9">
            <w:pPr>
              <w:spacing w:line="264" w:lineRule="auto"/>
            </w:pPr>
            <w:r w:rsidRPr="6FF64D18" w:rsidR="6FF64D18">
              <w:rPr>
                <w:rFonts w:ascii="Trebuchet MS" w:hAnsi="Trebuchet MS" w:eastAsia="Trebuchet MS" w:cs="Trebuchet MS"/>
                <w:sz w:val="12"/>
                <w:szCs w:val="12"/>
              </w:rPr>
              <w:t>CCM Proportion malaria treated with ACTs (%)</w:t>
            </w:r>
          </w:p>
        </w:tc>
      </w:tr>
      <w:tr w:rsidR="6FF64D18" w:rsidTr="6FF64D18" w14:paraId="107BE141">
        <w:tc>
          <w:tcPr>
            <w:tcW w:w="9360" w:type="dxa"/>
            <w:tcMar/>
          </w:tcPr>
          <w:p w:rsidR="6FF64D18" w:rsidP="6FF64D18" w:rsidRDefault="6FF64D18" w14:paraId="343B569A" w14:textId="04ADFC15">
            <w:pPr>
              <w:spacing w:line="264" w:lineRule="auto"/>
            </w:pPr>
            <w:r w:rsidRPr="6FF64D18" w:rsidR="6FF64D18">
              <w:rPr>
                <w:rFonts w:ascii="Trebuchet MS" w:hAnsi="Trebuchet MS" w:eastAsia="Trebuchet MS" w:cs="Trebuchet MS"/>
                <w:sz w:val="12"/>
                <w:szCs w:val="12"/>
              </w:rPr>
              <w:t>CCM Proportion malaria treated ACT 1st line (%)</w:t>
            </w:r>
          </w:p>
        </w:tc>
      </w:tr>
    </w:tbl>
    <w:p w:rsidR="6EE2C020" w:rsidP="6FF64D18" w:rsidRDefault="6EE2C020" w14:paraId="58AAD6D9" w14:textId="324A2061">
      <w:pPr>
        <w:spacing w:line="257" w:lineRule="auto"/>
        <w:rPr>
          <w:rFonts w:ascii="Trebuchet MS" w:hAnsi="Trebuchet MS" w:eastAsia="Trebuchet MS" w:cs="Trebuchet MS"/>
          <w:noProof w:val="0"/>
          <w:sz w:val="22"/>
          <w:szCs w:val="22"/>
          <w:lang w:val="en-US"/>
        </w:rPr>
      </w:pPr>
      <w:r w:rsidRPr="6FF64D18" w:rsidR="6EE2C020">
        <w:rPr>
          <w:rFonts w:ascii="Trebuchet MS" w:hAnsi="Trebuchet MS" w:eastAsia="Trebuchet MS" w:cs="Trebuchet MS"/>
          <w:noProof w:val="0"/>
          <w:sz w:val="22"/>
          <w:szCs w:val="22"/>
          <w:lang w:val="en-US"/>
        </w:rPr>
        <w:t xml:space="preserve"> </w:t>
      </w:r>
      <w:r w:rsidRPr="6FF64D18" w:rsidR="6EE2C020">
        <w:rPr>
          <w:rFonts w:ascii="Trebuchet MS" w:hAnsi="Trebuchet MS" w:eastAsia="Trebuchet MS" w:cs="Trebuchet MS"/>
          <w:noProof w:val="0"/>
          <w:sz w:val="22"/>
          <w:szCs w:val="22"/>
          <w:lang w:val="en-US"/>
        </w:rPr>
        <w:t xml:space="preserve"> </w:t>
      </w:r>
    </w:p>
    <w:p w:rsidR="6EE2C020" w:rsidP="6FF64D18" w:rsidRDefault="6EE2C020" w14:paraId="07C73C11" w14:textId="3A034A88">
      <w:pPr>
        <w:spacing w:line="257" w:lineRule="auto"/>
        <w:rPr>
          <w:rFonts w:ascii="Trebuchet MS" w:hAnsi="Trebuchet MS" w:eastAsia="Trebuchet MS" w:cs="Trebuchet MS"/>
          <w:noProof w:val="0"/>
          <w:sz w:val="22"/>
          <w:szCs w:val="22"/>
          <w:lang w:val="en-US"/>
        </w:rPr>
      </w:pPr>
      <w:r w:rsidRPr="6FF64D18" w:rsidR="6EE2C020">
        <w:rPr>
          <w:rFonts w:ascii="Trebuchet MS" w:hAnsi="Trebuchet MS" w:eastAsia="Trebuchet MS" w:cs="Trebuchet MS"/>
          <w:noProof w:val="0"/>
          <w:sz w:val="22"/>
          <w:szCs w:val="22"/>
          <w:lang w:val="en-US"/>
        </w:rPr>
        <w:t>Malaria &amp; Referral</w:t>
      </w:r>
      <w:commentRangeStart w:id="925871161"/>
      <w:commentRangeEnd w:id="925871161"/>
      <w:r>
        <w:rPr>
          <w:rStyle w:val="CommentReference"/>
        </w:rPr>
        <w:commentReference w:id="925871161"/>
      </w:r>
    </w:p>
    <w:tbl>
      <w:tblPr>
        <w:tblStyle w:val="TableGridLight"/>
        <w:tblW w:w="0" w:type="auto"/>
        <w:tblLayout w:type="fixed"/>
        <w:tblLook w:val="04A0" w:firstRow="1" w:lastRow="0" w:firstColumn="1" w:lastColumn="0" w:noHBand="0" w:noVBand="1"/>
      </w:tblPr>
      <w:tblGrid>
        <w:gridCol w:w="9360"/>
      </w:tblGrid>
      <w:tr w:rsidR="6FF64D18" w:rsidTr="6FF64D18" w14:paraId="5B9BDAE7">
        <w:tc>
          <w:tcPr>
            <w:tcW w:w="9360" w:type="dxa"/>
            <w:tcMar/>
          </w:tcPr>
          <w:p w:rsidR="6FF64D18" w:rsidP="6FF64D18" w:rsidRDefault="6FF64D18" w14:paraId="2524350C" w14:textId="71108768">
            <w:pPr>
              <w:spacing w:line="257" w:lineRule="auto"/>
            </w:pPr>
            <w:r w:rsidRPr="6FF64D18" w:rsidR="6FF64D18">
              <w:rPr>
                <w:rFonts w:ascii="Arial" w:hAnsi="Arial" w:eastAsia="Arial" w:cs="Arial"/>
                <w:sz w:val="12"/>
                <w:szCs w:val="12"/>
              </w:rPr>
              <w:t>ICCM RDT positive: falciparum and/or mixed</w:t>
            </w:r>
          </w:p>
        </w:tc>
      </w:tr>
      <w:tr w:rsidR="6FF64D18" w:rsidTr="6FF64D18" w14:paraId="657F0A05">
        <w:tc>
          <w:tcPr>
            <w:tcW w:w="9360" w:type="dxa"/>
            <w:tcMar/>
          </w:tcPr>
          <w:p w:rsidR="6FF64D18" w:rsidP="6FF64D18" w:rsidRDefault="6FF64D18" w14:paraId="7FD7E678" w14:textId="488166BC">
            <w:pPr>
              <w:spacing w:line="257" w:lineRule="auto"/>
            </w:pPr>
            <w:r w:rsidRPr="6FF64D18" w:rsidR="6FF64D18">
              <w:rPr>
                <w:rFonts w:ascii="Arial" w:hAnsi="Arial" w:eastAsia="Arial" w:cs="Arial"/>
                <w:sz w:val="12"/>
                <w:szCs w:val="12"/>
              </w:rPr>
              <w:t>ICCM No. with danger signs</w:t>
            </w:r>
          </w:p>
        </w:tc>
      </w:tr>
      <w:tr w:rsidR="6FF64D18" w:rsidTr="6FF64D18" w14:paraId="14FDD0E3">
        <w:tc>
          <w:tcPr>
            <w:tcW w:w="9360" w:type="dxa"/>
            <w:tcMar/>
          </w:tcPr>
          <w:p w:rsidR="6FF64D18" w:rsidP="6FF64D18" w:rsidRDefault="6FF64D18" w14:paraId="645B10BD" w14:textId="19E167BB">
            <w:pPr>
              <w:spacing w:line="257" w:lineRule="auto"/>
            </w:pPr>
            <w:r w:rsidRPr="6FF64D18" w:rsidR="6FF64D18">
              <w:rPr>
                <w:rFonts w:ascii="Arial" w:hAnsi="Arial" w:eastAsia="Arial" w:cs="Arial"/>
                <w:sz w:val="12"/>
                <w:szCs w:val="12"/>
              </w:rPr>
              <w:t>ICCM Diagnosis Suspected severe malaria</w:t>
            </w:r>
          </w:p>
        </w:tc>
      </w:tr>
      <w:tr w:rsidR="6FF64D18" w:rsidTr="6FF64D18" w14:paraId="290264FE">
        <w:tc>
          <w:tcPr>
            <w:tcW w:w="9360" w:type="dxa"/>
            <w:tcMar/>
          </w:tcPr>
          <w:p w:rsidR="6FF64D18" w:rsidP="6FF64D18" w:rsidRDefault="6FF64D18" w14:paraId="478F53B4" w14:textId="4CAF0314">
            <w:pPr>
              <w:spacing w:line="257" w:lineRule="auto"/>
            </w:pPr>
            <w:r w:rsidRPr="6FF64D18" w:rsidR="6FF64D18">
              <w:rPr>
                <w:rFonts w:ascii="Arial" w:hAnsi="Arial" w:eastAsia="Arial" w:cs="Arial"/>
                <w:sz w:val="12"/>
                <w:szCs w:val="12"/>
              </w:rPr>
              <w:t>ICCM pre-referral artesunate</w:t>
            </w:r>
          </w:p>
        </w:tc>
      </w:tr>
      <w:tr w:rsidR="6FF64D18" w:rsidTr="6FF64D18" w14:paraId="03F9CF90">
        <w:tc>
          <w:tcPr>
            <w:tcW w:w="9360" w:type="dxa"/>
            <w:tcMar/>
          </w:tcPr>
          <w:p w:rsidR="6FF64D18" w:rsidP="6FF64D18" w:rsidRDefault="6FF64D18" w14:paraId="116CD742" w14:textId="4BCD8355">
            <w:pPr>
              <w:spacing w:line="257" w:lineRule="auto"/>
            </w:pPr>
            <w:r w:rsidRPr="6FF64D18" w:rsidR="6FF64D18">
              <w:rPr>
                <w:rFonts w:ascii="Arial" w:hAnsi="Arial" w:eastAsia="Arial" w:cs="Arial"/>
                <w:sz w:val="12"/>
                <w:szCs w:val="12"/>
              </w:rPr>
              <w:t>CCM severe malaria &lt;5y pre-referral artesunate (%)</w:t>
            </w:r>
          </w:p>
        </w:tc>
      </w:tr>
      <w:tr w:rsidR="6FF64D18" w:rsidTr="6FF64D18" w14:paraId="544B1171">
        <w:tc>
          <w:tcPr>
            <w:tcW w:w="9360" w:type="dxa"/>
            <w:tcMar/>
          </w:tcPr>
          <w:p w:rsidR="6FF64D18" w:rsidP="6FF64D18" w:rsidRDefault="6FF64D18" w14:paraId="7F29F4C3" w14:textId="783103EA">
            <w:pPr>
              <w:spacing w:line="257" w:lineRule="auto"/>
            </w:pPr>
            <w:r w:rsidRPr="6FF64D18" w:rsidR="6FF64D18">
              <w:rPr>
                <w:rFonts w:ascii="Arial" w:hAnsi="Arial" w:eastAsia="Arial" w:cs="Arial"/>
                <w:sz w:val="12"/>
                <w:szCs w:val="12"/>
              </w:rPr>
              <w:t>ICCM No. referred</w:t>
            </w:r>
          </w:p>
        </w:tc>
      </w:tr>
    </w:tbl>
    <w:p w:rsidR="6EE2C020" w:rsidP="6FF64D18" w:rsidRDefault="6EE2C020" w14:paraId="690F8073" w14:textId="3CB39B55">
      <w:pPr>
        <w:spacing w:line="257" w:lineRule="auto"/>
      </w:pPr>
      <w:r w:rsidRPr="6FF64D18" w:rsidR="6EE2C020">
        <w:rPr>
          <w:rFonts w:ascii="Trebuchet MS" w:hAnsi="Trebuchet MS" w:eastAsia="Trebuchet MS" w:cs="Trebuchet MS"/>
          <w:noProof w:val="0"/>
          <w:sz w:val="22"/>
          <w:szCs w:val="22"/>
          <w:lang w:val="en-US"/>
        </w:rPr>
        <w:t xml:space="preserve"> </w:t>
      </w:r>
    </w:p>
    <w:p w:rsidR="6EE2C020" w:rsidP="6FF64D18" w:rsidRDefault="6EE2C020" w14:paraId="7F05A387" w14:textId="1BCFDD12">
      <w:pPr>
        <w:spacing w:line="257" w:lineRule="auto"/>
      </w:pPr>
      <w:r w:rsidRPr="6FF64D18" w:rsidR="6EE2C020">
        <w:rPr>
          <w:rFonts w:ascii="Arial" w:hAnsi="Arial" w:eastAsia="Arial" w:cs="Arial"/>
          <w:noProof w:val="0"/>
          <w:sz w:val="22"/>
          <w:szCs w:val="22"/>
          <w:lang w:val="en-US"/>
        </w:rPr>
        <w:t>Malaria by Age</w:t>
      </w:r>
    </w:p>
    <w:tbl>
      <w:tblPr>
        <w:tblStyle w:val="TableGridLight"/>
        <w:tblW w:w="0" w:type="auto"/>
        <w:tblLayout w:type="fixed"/>
        <w:tblLook w:val="04A0" w:firstRow="1" w:lastRow="0" w:firstColumn="1" w:lastColumn="0" w:noHBand="0" w:noVBand="1"/>
      </w:tblPr>
      <w:tblGrid>
        <w:gridCol w:w="2340"/>
        <w:gridCol w:w="2340"/>
        <w:gridCol w:w="2340"/>
        <w:gridCol w:w="2340"/>
      </w:tblGrid>
      <w:tr w:rsidR="6FF64D18" w:rsidTr="6FF64D18" w14:paraId="091C9469">
        <w:tc>
          <w:tcPr>
            <w:tcW w:w="2340" w:type="dxa"/>
            <w:tcMar/>
          </w:tcPr>
          <w:p w:rsidR="6FF64D18" w:rsidP="6FF64D18" w:rsidRDefault="6FF64D18" w14:paraId="52042EDD" w14:textId="14FA9167">
            <w:pPr>
              <w:spacing w:line="257" w:lineRule="auto"/>
              <w:jc w:val="right"/>
            </w:pPr>
            <w:r w:rsidRPr="6FF64D18" w:rsidR="6FF64D18">
              <w:rPr>
                <w:rFonts w:ascii="Arial" w:hAnsi="Arial" w:eastAsia="Arial" w:cs="Arial"/>
                <w:sz w:val="12"/>
                <w:szCs w:val="12"/>
              </w:rPr>
              <w:t>2-5m</w:t>
            </w:r>
          </w:p>
        </w:tc>
        <w:tc>
          <w:tcPr>
            <w:tcW w:w="2340" w:type="dxa"/>
            <w:tcMar/>
          </w:tcPr>
          <w:p w:rsidR="6FF64D18" w:rsidP="6FF64D18" w:rsidRDefault="6FF64D18" w14:paraId="0EB47439" w14:textId="35277D04">
            <w:pPr>
              <w:spacing w:line="257" w:lineRule="auto"/>
              <w:jc w:val="right"/>
            </w:pPr>
            <w:r w:rsidRPr="6FF64D18" w:rsidR="6FF64D18">
              <w:rPr>
                <w:rFonts w:ascii="Arial" w:hAnsi="Arial" w:eastAsia="Arial" w:cs="Arial"/>
                <w:sz w:val="12"/>
                <w:szCs w:val="12"/>
              </w:rPr>
              <w:t>6-59m</w:t>
            </w:r>
          </w:p>
        </w:tc>
        <w:tc>
          <w:tcPr>
            <w:tcW w:w="2340" w:type="dxa"/>
            <w:tcMar/>
          </w:tcPr>
          <w:p w:rsidR="6FF64D18" w:rsidP="6FF64D18" w:rsidRDefault="6FF64D18" w14:paraId="3777FC7F" w14:textId="37DFEDBA">
            <w:pPr>
              <w:spacing w:line="257" w:lineRule="auto"/>
              <w:jc w:val="right"/>
            </w:pPr>
            <w:r w:rsidRPr="6FF64D18" w:rsidR="6FF64D18">
              <w:rPr>
                <w:rFonts w:ascii="Arial" w:hAnsi="Arial" w:eastAsia="Arial" w:cs="Arial"/>
                <w:sz w:val="12"/>
                <w:szCs w:val="12"/>
              </w:rPr>
              <w:t>5-14y</w:t>
            </w:r>
          </w:p>
        </w:tc>
        <w:tc>
          <w:tcPr>
            <w:tcW w:w="2340" w:type="dxa"/>
            <w:tcMar/>
          </w:tcPr>
          <w:p w:rsidR="6FF64D18" w:rsidP="6FF64D18" w:rsidRDefault="6FF64D18" w14:paraId="09077A6D" w14:textId="732006D0">
            <w:pPr>
              <w:spacing w:line="257" w:lineRule="auto"/>
              <w:jc w:val="right"/>
            </w:pPr>
            <w:r w:rsidRPr="6FF64D18" w:rsidR="6FF64D18">
              <w:rPr>
                <w:rFonts w:ascii="Arial" w:hAnsi="Arial" w:eastAsia="Arial" w:cs="Arial"/>
                <w:sz w:val="12"/>
                <w:szCs w:val="12"/>
              </w:rPr>
              <w:t>&gt;=15y</w:t>
            </w:r>
          </w:p>
        </w:tc>
      </w:tr>
    </w:tbl>
    <w:p w:rsidR="6EE2C020" w:rsidP="6FF64D18" w:rsidRDefault="6EE2C020" w14:paraId="3A133CBA" w14:textId="5B0B4DC0">
      <w:pPr>
        <w:spacing w:line="257" w:lineRule="auto"/>
      </w:pPr>
      <w:r w:rsidRPr="6FF64D18" w:rsidR="6EE2C020">
        <w:rPr>
          <w:rFonts w:ascii="Trebuchet MS" w:hAnsi="Trebuchet MS" w:eastAsia="Trebuchet MS" w:cs="Trebuchet MS"/>
          <w:noProof w:val="0"/>
          <w:sz w:val="22"/>
          <w:szCs w:val="22"/>
          <w:lang w:val="en-US"/>
        </w:rPr>
        <w:t xml:space="preserve"> </w:t>
      </w:r>
    </w:p>
    <w:p w:rsidR="6EE2C020" w:rsidP="6FF64D18" w:rsidRDefault="6EE2C020" w14:paraId="765597F3" w14:textId="03A95E6D">
      <w:pPr>
        <w:spacing w:line="257" w:lineRule="auto"/>
      </w:pPr>
      <w:r w:rsidRPr="6FF64D18" w:rsidR="6EE2C020">
        <w:rPr>
          <w:rFonts w:ascii="Trebuchet MS" w:hAnsi="Trebuchet MS" w:eastAsia="Trebuchet MS" w:cs="Trebuchet MS"/>
          <w:noProof w:val="0"/>
          <w:sz w:val="22"/>
          <w:szCs w:val="22"/>
          <w:lang w:val="en-US"/>
        </w:rPr>
        <w:t>Diarrhoea</w:t>
      </w:r>
    </w:p>
    <w:tbl>
      <w:tblPr>
        <w:tblStyle w:val="TableGridLight"/>
        <w:tblW w:w="0" w:type="auto"/>
        <w:tblLayout w:type="fixed"/>
        <w:tblLook w:val="04A0" w:firstRow="1" w:lastRow="0" w:firstColumn="1" w:lastColumn="0" w:noHBand="0" w:noVBand="1"/>
      </w:tblPr>
      <w:tblGrid>
        <w:gridCol w:w="9360"/>
      </w:tblGrid>
      <w:tr w:rsidR="6FF64D18" w:rsidTr="6FF64D18" w14:paraId="20A53667">
        <w:tc>
          <w:tcPr>
            <w:tcW w:w="9360" w:type="dxa"/>
            <w:tcMar/>
          </w:tcPr>
          <w:p w:rsidR="6FF64D18" w:rsidP="6FF64D18" w:rsidRDefault="6FF64D18" w14:paraId="7A3C954C" w14:textId="52FDE9AA">
            <w:pPr>
              <w:spacing w:line="257" w:lineRule="auto"/>
            </w:pPr>
            <w:r w:rsidRPr="6FF64D18" w:rsidR="6FF64D18">
              <w:rPr>
                <w:rFonts w:ascii="Arial" w:hAnsi="Arial" w:eastAsia="Arial" w:cs="Arial"/>
                <w:sz w:val="14"/>
                <w:szCs w:val="14"/>
              </w:rPr>
              <w:t>Data / ICCM ages</w:t>
            </w:r>
          </w:p>
        </w:tc>
      </w:tr>
      <w:tr w:rsidR="6FF64D18" w:rsidTr="6FF64D18" w14:paraId="72860BDC">
        <w:tc>
          <w:tcPr>
            <w:tcW w:w="9360" w:type="dxa"/>
            <w:tcMar/>
          </w:tcPr>
          <w:p w:rsidR="6FF64D18" w:rsidP="6FF64D18" w:rsidRDefault="6FF64D18" w14:paraId="4C18D774" w14:textId="717D21B2">
            <w:pPr>
              <w:spacing w:line="257" w:lineRule="auto"/>
            </w:pPr>
            <w:r w:rsidRPr="6FF64D18" w:rsidR="6FF64D18">
              <w:rPr>
                <w:rFonts w:ascii="Arial" w:hAnsi="Arial" w:eastAsia="Arial" w:cs="Arial"/>
                <w:sz w:val="14"/>
                <w:szCs w:val="14"/>
              </w:rPr>
              <w:t>ICCM Diagnosis Malaria with diarrhoea</w:t>
            </w:r>
          </w:p>
        </w:tc>
      </w:tr>
      <w:tr w:rsidR="6FF64D18" w:rsidTr="6FF64D18" w14:paraId="7EA3CF99">
        <w:tc>
          <w:tcPr>
            <w:tcW w:w="9360" w:type="dxa"/>
            <w:tcMar/>
          </w:tcPr>
          <w:p w:rsidR="6FF64D18" w:rsidP="6FF64D18" w:rsidRDefault="6FF64D18" w14:paraId="42EFE347" w14:textId="3F63B6CE">
            <w:pPr>
              <w:spacing w:line="257" w:lineRule="auto"/>
            </w:pPr>
            <w:r w:rsidRPr="6FF64D18" w:rsidR="6FF64D18">
              <w:rPr>
                <w:rFonts w:ascii="Arial" w:hAnsi="Arial" w:eastAsia="Arial" w:cs="Arial"/>
                <w:sz w:val="14"/>
                <w:szCs w:val="14"/>
              </w:rPr>
              <w:t>ICCM acute watery diarrhoea</w:t>
            </w:r>
          </w:p>
        </w:tc>
      </w:tr>
      <w:tr w:rsidR="6FF64D18" w:rsidTr="6FF64D18" w14:paraId="1E912230">
        <w:tc>
          <w:tcPr>
            <w:tcW w:w="9360" w:type="dxa"/>
            <w:tcMar/>
          </w:tcPr>
          <w:p w:rsidR="6FF64D18" w:rsidP="6FF64D18" w:rsidRDefault="6FF64D18" w14:paraId="1D98FE96" w14:textId="0CC3DCBA">
            <w:pPr>
              <w:spacing w:line="257" w:lineRule="auto"/>
            </w:pPr>
            <w:r w:rsidRPr="6FF64D18" w:rsidR="6FF64D18">
              <w:rPr>
                <w:rFonts w:ascii="Arial" w:hAnsi="Arial" w:eastAsia="Arial" w:cs="Arial"/>
                <w:sz w:val="14"/>
                <w:szCs w:val="14"/>
              </w:rPr>
              <w:t>ICCM bloody diarrhoea</w:t>
            </w:r>
          </w:p>
        </w:tc>
      </w:tr>
      <w:tr w:rsidR="6FF64D18" w:rsidTr="6FF64D18" w14:paraId="157A2D6E">
        <w:tc>
          <w:tcPr>
            <w:tcW w:w="9360" w:type="dxa"/>
            <w:tcMar/>
          </w:tcPr>
          <w:p w:rsidR="6FF64D18" w:rsidP="6FF64D18" w:rsidRDefault="6FF64D18" w14:paraId="50296F65" w14:textId="489A69F3">
            <w:pPr>
              <w:spacing w:line="257" w:lineRule="auto"/>
            </w:pPr>
            <w:r w:rsidRPr="6FF64D18" w:rsidR="6FF64D18">
              <w:rPr>
                <w:rFonts w:ascii="Arial" w:hAnsi="Arial" w:eastAsia="Arial" w:cs="Arial"/>
                <w:sz w:val="14"/>
                <w:szCs w:val="14"/>
              </w:rPr>
              <w:t>ICCM Diagnosis Uncomplicated diarrhoea</w:t>
            </w:r>
          </w:p>
        </w:tc>
      </w:tr>
      <w:tr w:rsidR="6FF64D18" w:rsidTr="6FF64D18" w14:paraId="4EE52E51">
        <w:tc>
          <w:tcPr>
            <w:tcW w:w="9360" w:type="dxa"/>
            <w:tcMar/>
          </w:tcPr>
          <w:p w:rsidR="6FF64D18" w:rsidP="6FF64D18" w:rsidRDefault="6FF64D18" w14:paraId="29B7B784" w14:textId="1DC234B3">
            <w:pPr>
              <w:spacing w:line="257" w:lineRule="auto"/>
            </w:pPr>
            <w:r w:rsidRPr="6FF64D18" w:rsidR="6FF64D18">
              <w:rPr>
                <w:rFonts w:ascii="Arial" w:hAnsi="Arial" w:eastAsia="Arial" w:cs="Arial"/>
                <w:sz w:val="14"/>
                <w:szCs w:val="14"/>
              </w:rPr>
              <w:t>ICCM treated ORS/Albendazole/Zn</w:t>
            </w:r>
          </w:p>
        </w:tc>
      </w:tr>
    </w:tbl>
    <w:p w:rsidR="6EE2C020" w:rsidP="6FF64D18" w:rsidRDefault="6EE2C020" w14:paraId="1625E161" w14:textId="3E51387E">
      <w:pPr>
        <w:spacing w:line="257" w:lineRule="auto"/>
      </w:pPr>
      <w:r w:rsidRPr="6FF64D18" w:rsidR="6EE2C020">
        <w:rPr>
          <w:rFonts w:ascii="Trebuchet MS" w:hAnsi="Trebuchet MS" w:eastAsia="Trebuchet MS" w:cs="Trebuchet MS"/>
          <w:noProof w:val="0"/>
          <w:sz w:val="22"/>
          <w:szCs w:val="22"/>
          <w:lang w:val="en-US"/>
        </w:rPr>
        <w:t xml:space="preserve"> </w:t>
      </w:r>
    </w:p>
    <w:p w:rsidR="6EE2C020" w:rsidP="6FF64D18" w:rsidRDefault="6EE2C020" w14:paraId="5F72DBFE" w14:textId="583D5311">
      <w:pPr>
        <w:spacing w:line="257" w:lineRule="auto"/>
      </w:pPr>
      <w:r w:rsidRPr="6FF64D18" w:rsidR="6EE2C020">
        <w:rPr>
          <w:rFonts w:ascii="Trebuchet MS" w:hAnsi="Trebuchet MS" w:eastAsia="Trebuchet MS" w:cs="Trebuchet MS"/>
          <w:noProof w:val="0"/>
          <w:sz w:val="22"/>
          <w:szCs w:val="22"/>
          <w:lang w:val="en-US"/>
        </w:rPr>
        <w:t>Pneumonia</w:t>
      </w:r>
    </w:p>
    <w:tbl>
      <w:tblPr>
        <w:tblStyle w:val="TableGridLight"/>
        <w:tblW w:w="0" w:type="auto"/>
        <w:tblLayout w:type="fixed"/>
        <w:tblLook w:val="04A0" w:firstRow="1" w:lastRow="0" w:firstColumn="1" w:lastColumn="0" w:noHBand="0" w:noVBand="1"/>
      </w:tblPr>
      <w:tblGrid>
        <w:gridCol w:w="9360"/>
      </w:tblGrid>
      <w:tr w:rsidR="6FF64D18" w:rsidTr="6FF64D18" w14:paraId="0D20F72B">
        <w:tc>
          <w:tcPr>
            <w:tcW w:w="9360" w:type="dxa"/>
            <w:tcMar/>
          </w:tcPr>
          <w:p w:rsidR="6FF64D18" w:rsidP="6FF64D18" w:rsidRDefault="6FF64D18" w14:paraId="1400E18A" w14:textId="3BDB7E44">
            <w:pPr>
              <w:spacing w:line="257" w:lineRule="auto"/>
            </w:pPr>
            <w:r w:rsidRPr="6FF64D18" w:rsidR="6FF64D18">
              <w:rPr>
                <w:rFonts w:ascii="Arial" w:hAnsi="Arial" w:eastAsia="Arial" w:cs="Arial"/>
                <w:sz w:val="14"/>
                <w:szCs w:val="14"/>
              </w:rPr>
              <w:t>ICCM consultations</w:t>
            </w:r>
          </w:p>
        </w:tc>
      </w:tr>
      <w:tr w:rsidR="6FF64D18" w:rsidTr="6FF64D18" w14:paraId="39F92382">
        <w:tc>
          <w:tcPr>
            <w:tcW w:w="9360" w:type="dxa"/>
            <w:tcMar/>
          </w:tcPr>
          <w:p w:rsidR="6FF64D18" w:rsidP="6FF64D18" w:rsidRDefault="6FF64D18" w14:paraId="6AE7D337" w14:textId="11FB7FA4">
            <w:pPr>
              <w:spacing w:line="257" w:lineRule="auto"/>
            </w:pPr>
            <w:r w:rsidRPr="6FF64D18" w:rsidR="6FF64D18">
              <w:rPr>
                <w:rFonts w:ascii="Arial" w:hAnsi="Arial" w:eastAsia="Arial" w:cs="Arial"/>
                <w:sz w:val="14"/>
                <w:szCs w:val="14"/>
              </w:rPr>
              <w:t>ICCM Diagnosis Cough/Cold</w:t>
            </w:r>
          </w:p>
        </w:tc>
      </w:tr>
      <w:tr w:rsidR="6FF64D18" w:rsidTr="6FF64D18" w14:paraId="23528C0A">
        <w:tc>
          <w:tcPr>
            <w:tcW w:w="9360" w:type="dxa"/>
            <w:tcMar/>
          </w:tcPr>
          <w:p w:rsidR="6FF64D18" w:rsidP="6FF64D18" w:rsidRDefault="6FF64D18" w14:paraId="457F133C" w14:textId="2775EE2E">
            <w:pPr>
              <w:spacing w:line="257" w:lineRule="auto"/>
            </w:pPr>
            <w:r w:rsidRPr="6FF64D18" w:rsidR="6FF64D18">
              <w:rPr>
                <w:rFonts w:ascii="Arial" w:hAnsi="Arial" w:eastAsia="Arial" w:cs="Arial"/>
                <w:sz w:val="14"/>
                <w:szCs w:val="14"/>
              </w:rPr>
              <w:t>ICCM Diagnosis Malaria with pneumonia</w:t>
            </w:r>
          </w:p>
        </w:tc>
      </w:tr>
      <w:tr w:rsidR="6FF64D18" w:rsidTr="6FF64D18" w14:paraId="27C2F58F">
        <w:tc>
          <w:tcPr>
            <w:tcW w:w="9360" w:type="dxa"/>
            <w:tcMar/>
          </w:tcPr>
          <w:p w:rsidR="6FF64D18" w:rsidP="6FF64D18" w:rsidRDefault="6FF64D18" w14:paraId="1498245F" w14:textId="7BDEA24B">
            <w:pPr>
              <w:spacing w:line="257" w:lineRule="auto"/>
            </w:pPr>
            <w:r w:rsidRPr="6FF64D18" w:rsidR="6FF64D18">
              <w:rPr>
                <w:rFonts w:ascii="Arial" w:hAnsi="Arial" w:eastAsia="Arial" w:cs="Arial"/>
                <w:sz w:val="14"/>
                <w:szCs w:val="14"/>
              </w:rPr>
              <w:t>ICCM Diagnosis Uncomplicated pneumonia</w:t>
            </w:r>
          </w:p>
        </w:tc>
      </w:tr>
      <w:tr w:rsidR="6FF64D18" w:rsidTr="6FF64D18" w14:paraId="2D74037D">
        <w:tc>
          <w:tcPr>
            <w:tcW w:w="9360" w:type="dxa"/>
            <w:tcMar/>
          </w:tcPr>
          <w:p w:rsidR="6FF64D18" w:rsidP="6FF64D18" w:rsidRDefault="6FF64D18" w14:paraId="1FBB2805" w14:textId="086BBCE1">
            <w:pPr>
              <w:spacing w:line="257" w:lineRule="auto"/>
            </w:pPr>
            <w:r w:rsidRPr="6FF64D18" w:rsidR="6FF64D18">
              <w:rPr>
                <w:rFonts w:ascii="Arial" w:hAnsi="Arial" w:eastAsia="Arial" w:cs="Arial"/>
                <w:sz w:val="14"/>
                <w:szCs w:val="14"/>
              </w:rPr>
              <w:t>ICCM treated antibiotics</w:t>
            </w:r>
          </w:p>
        </w:tc>
      </w:tr>
    </w:tbl>
    <w:p w:rsidR="6EE2C020" w:rsidP="6FF64D18" w:rsidRDefault="6EE2C020" w14:paraId="04818E7C" w14:textId="4860C86D">
      <w:pPr>
        <w:spacing w:line="257" w:lineRule="auto"/>
      </w:pPr>
      <w:r w:rsidRPr="6FF64D18" w:rsidR="6EE2C020">
        <w:rPr>
          <w:rFonts w:ascii="Trebuchet MS" w:hAnsi="Trebuchet MS" w:eastAsia="Trebuchet MS" w:cs="Trebuchet MS"/>
          <w:noProof w:val="0"/>
          <w:sz w:val="22"/>
          <w:szCs w:val="22"/>
          <w:lang w:val="en-US"/>
        </w:rPr>
        <w:t xml:space="preserve"> </w:t>
      </w:r>
    </w:p>
    <w:p w:rsidR="6EE2C020" w:rsidP="6FF64D18" w:rsidRDefault="6EE2C020" w14:paraId="0A7F425E" w14:textId="7C409EE2">
      <w:pPr>
        <w:spacing w:line="257" w:lineRule="auto"/>
      </w:pPr>
      <w:r w:rsidRPr="6FF64D18" w:rsidR="6EE2C020">
        <w:rPr>
          <w:rFonts w:ascii="Trebuchet MS" w:hAnsi="Trebuchet MS" w:eastAsia="Trebuchet MS" w:cs="Trebuchet MS"/>
          <w:noProof w:val="0"/>
          <w:sz w:val="22"/>
          <w:szCs w:val="22"/>
          <w:lang w:val="en-US"/>
        </w:rPr>
        <w:t>Pneumonia by age</w:t>
      </w:r>
    </w:p>
    <w:tbl>
      <w:tblPr>
        <w:tblStyle w:val="TableGridLight"/>
        <w:tblW w:w="0" w:type="auto"/>
        <w:tblLayout w:type="fixed"/>
        <w:tblLook w:val="04A0" w:firstRow="1" w:lastRow="0" w:firstColumn="1" w:lastColumn="0" w:noHBand="0" w:noVBand="1"/>
      </w:tblPr>
      <w:tblGrid>
        <w:gridCol w:w="2340"/>
        <w:gridCol w:w="2340"/>
        <w:gridCol w:w="2340"/>
        <w:gridCol w:w="2340"/>
      </w:tblGrid>
      <w:tr w:rsidR="6FF64D18" w:rsidTr="6FF64D18" w14:paraId="02FFF82B">
        <w:tc>
          <w:tcPr>
            <w:tcW w:w="2340" w:type="dxa"/>
            <w:tcMar/>
          </w:tcPr>
          <w:p w:rsidR="6FF64D18" w:rsidP="6FF64D18" w:rsidRDefault="6FF64D18" w14:paraId="556E5B4A" w14:textId="1EAB2601">
            <w:pPr>
              <w:spacing w:line="257" w:lineRule="auto"/>
              <w:jc w:val="right"/>
            </w:pPr>
            <w:r w:rsidRPr="6FF64D18" w:rsidR="6FF64D18">
              <w:rPr>
                <w:rFonts w:ascii="Arial" w:hAnsi="Arial" w:eastAsia="Arial" w:cs="Arial"/>
                <w:sz w:val="12"/>
                <w:szCs w:val="12"/>
              </w:rPr>
              <w:t>2-5m</w:t>
            </w:r>
          </w:p>
        </w:tc>
        <w:tc>
          <w:tcPr>
            <w:tcW w:w="2340" w:type="dxa"/>
            <w:tcMar/>
          </w:tcPr>
          <w:p w:rsidR="6FF64D18" w:rsidP="6FF64D18" w:rsidRDefault="6FF64D18" w14:paraId="52A8C92F" w14:textId="319B25E2">
            <w:pPr>
              <w:spacing w:line="257" w:lineRule="auto"/>
              <w:jc w:val="right"/>
            </w:pPr>
            <w:r w:rsidRPr="6FF64D18" w:rsidR="6FF64D18">
              <w:rPr>
                <w:rFonts w:ascii="Arial" w:hAnsi="Arial" w:eastAsia="Arial" w:cs="Arial"/>
                <w:sz w:val="12"/>
                <w:szCs w:val="12"/>
              </w:rPr>
              <w:t>6-59m</w:t>
            </w:r>
          </w:p>
        </w:tc>
        <w:tc>
          <w:tcPr>
            <w:tcW w:w="2340" w:type="dxa"/>
            <w:tcMar/>
          </w:tcPr>
          <w:p w:rsidR="6FF64D18" w:rsidP="6FF64D18" w:rsidRDefault="6FF64D18" w14:paraId="1324275F" w14:textId="09769929">
            <w:pPr>
              <w:spacing w:line="257" w:lineRule="auto"/>
              <w:jc w:val="right"/>
            </w:pPr>
            <w:r w:rsidRPr="6FF64D18" w:rsidR="6FF64D18">
              <w:rPr>
                <w:rFonts w:ascii="Arial" w:hAnsi="Arial" w:eastAsia="Arial" w:cs="Arial"/>
                <w:sz w:val="12"/>
                <w:szCs w:val="12"/>
              </w:rPr>
              <w:t>5-14y</w:t>
            </w:r>
          </w:p>
        </w:tc>
        <w:tc>
          <w:tcPr>
            <w:tcW w:w="2340" w:type="dxa"/>
            <w:tcMar/>
          </w:tcPr>
          <w:p w:rsidR="6FF64D18" w:rsidP="6FF64D18" w:rsidRDefault="6FF64D18" w14:paraId="2D865BE4" w14:textId="745F0D03">
            <w:pPr>
              <w:spacing w:line="257" w:lineRule="auto"/>
              <w:jc w:val="right"/>
            </w:pPr>
            <w:r w:rsidRPr="6FF64D18" w:rsidR="6FF64D18">
              <w:rPr>
                <w:rFonts w:ascii="Arial" w:hAnsi="Arial" w:eastAsia="Arial" w:cs="Arial"/>
                <w:sz w:val="12"/>
                <w:szCs w:val="12"/>
              </w:rPr>
              <w:t>&gt;=15y</w:t>
            </w:r>
          </w:p>
        </w:tc>
      </w:tr>
    </w:tbl>
    <w:p w:rsidR="6EE2C020" w:rsidP="6FF64D18" w:rsidRDefault="6EE2C020" w14:paraId="1AFCFA08" w14:textId="303E0833">
      <w:pPr>
        <w:spacing w:line="257" w:lineRule="auto"/>
      </w:pPr>
      <w:r w:rsidRPr="6FF64D18" w:rsidR="6EE2C020">
        <w:rPr>
          <w:rFonts w:ascii="Trebuchet MS" w:hAnsi="Trebuchet MS" w:eastAsia="Trebuchet MS" w:cs="Trebuchet MS"/>
          <w:noProof w:val="0"/>
          <w:sz w:val="22"/>
          <w:szCs w:val="22"/>
          <w:lang w:val="en-US"/>
        </w:rPr>
        <w:t xml:space="preserve"> </w:t>
      </w:r>
    </w:p>
    <w:p w:rsidR="6EE2C020" w:rsidP="6FF64D18" w:rsidRDefault="6EE2C020" w14:paraId="350E8A9D" w14:textId="71ADBA5E">
      <w:pPr>
        <w:spacing w:line="257" w:lineRule="auto"/>
      </w:pPr>
      <w:r w:rsidRPr="6FF64D18" w:rsidR="6EE2C020">
        <w:rPr>
          <w:rFonts w:ascii="Trebuchet MS" w:hAnsi="Trebuchet MS" w:eastAsia="Trebuchet MS" w:cs="Trebuchet MS"/>
          <w:noProof w:val="0"/>
          <w:sz w:val="22"/>
          <w:szCs w:val="22"/>
          <w:lang w:val="en-US"/>
        </w:rPr>
        <w:t>Nutrition</w:t>
      </w:r>
    </w:p>
    <w:tbl>
      <w:tblPr>
        <w:tblStyle w:val="TableGridLight"/>
        <w:tblW w:w="0" w:type="auto"/>
        <w:tblLayout w:type="fixed"/>
        <w:tblLook w:val="04A0" w:firstRow="1" w:lastRow="0" w:firstColumn="1" w:lastColumn="0" w:noHBand="0" w:noVBand="1"/>
      </w:tblPr>
      <w:tblGrid>
        <w:gridCol w:w="9360"/>
      </w:tblGrid>
      <w:tr w:rsidR="6FF64D18" w:rsidTr="6FF64D18" w14:paraId="6C96BB47">
        <w:tc>
          <w:tcPr>
            <w:tcW w:w="9360" w:type="dxa"/>
            <w:tcMar/>
          </w:tcPr>
          <w:p w:rsidR="6FF64D18" w:rsidP="6FF64D18" w:rsidRDefault="6FF64D18" w14:paraId="6B746310" w14:textId="11DEF770">
            <w:pPr>
              <w:spacing w:line="257" w:lineRule="auto"/>
            </w:pPr>
            <w:r w:rsidRPr="6FF64D18" w:rsidR="6FF64D18">
              <w:rPr>
                <w:rFonts w:ascii="Arial" w:hAnsi="Arial" w:eastAsia="Arial" w:cs="Arial"/>
                <w:sz w:val="14"/>
                <w:szCs w:val="14"/>
              </w:rPr>
              <w:t>ICCM Diagnosis Malaria with SAM</w:t>
            </w:r>
          </w:p>
        </w:tc>
      </w:tr>
      <w:tr w:rsidR="6FF64D18" w:rsidTr="6FF64D18" w14:paraId="2AED9565">
        <w:tc>
          <w:tcPr>
            <w:tcW w:w="9360" w:type="dxa"/>
            <w:tcMar/>
          </w:tcPr>
          <w:p w:rsidR="6FF64D18" w:rsidP="6FF64D18" w:rsidRDefault="6FF64D18" w14:paraId="4E6E3E1C" w14:textId="03605394">
            <w:pPr>
              <w:spacing w:line="257" w:lineRule="auto"/>
            </w:pPr>
            <w:r w:rsidRPr="6FF64D18" w:rsidR="6FF64D18">
              <w:rPr>
                <w:rFonts w:ascii="Arial" w:hAnsi="Arial" w:eastAsia="Arial" w:cs="Arial"/>
                <w:sz w:val="14"/>
                <w:szCs w:val="14"/>
              </w:rPr>
              <w:t>ICCM bilateral oedema</w:t>
            </w:r>
          </w:p>
        </w:tc>
      </w:tr>
      <w:tr w:rsidR="6FF64D18" w:rsidTr="6FF64D18" w14:paraId="52D36A9E">
        <w:tc>
          <w:tcPr>
            <w:tcW w:w="9360" w:type="dxa"/>
            <w:tcMar/>
          </w:tcPr>
          <w:p w:rsidR="6FF64D18" w:rsidP="6FF64D18" w:rsidRDefault="6FF64D18" w14:paraId="55476EAC" w14:textId="665D724B">
            <w:pPr>
              <w:spacing w:line="257" w:lineRule="auto"/>
            </w:pPr>
            <w:r w:rsidRPr="6FF64D18" w:rsidR="6FF64D18">
              <w:rPr>
                <w:rFonts w:ascii="Arial" w:hAnsi="Arial" w:eastAsia="Arial" w:cs="Arial"/>
                <w:sz w:val="14"/>
                <w:szCs w:val="14"/>
              </w:rPr>
              <w:t>ICCM Diagnosis SAM</w:t>
            </w:r>
          </w:p>
        </w:tc>
      </w:tr>
      <w:tr w:rsidR="6FF64D18" w:rsidTr="6FF64D18" w14:paraId="7A8022C4">
        <w:tc>
          <w:tcPr>
            <w:tcW w:w="9360" w:type="dxa"/>
            <w:tcMar/>
          </w:tcPr>
          <w:p w:rsidR="6FF64D18" w:rsidP="6FF64D18" w:rsidRDefault="6FF64D18" w14:paraId="55A656BE" w14:textId="58B249F9">
            <w:pPr>
              <w:spacing w:line="257" w:lineRule="auto"/>
            </w:pPr>
            <w:r w:rsidRPr="6FF64D18" w:rsidR="6FF64D18">
              <w:rPr>
                <w:rFonts w:ascii="Arial" w:hAnsi="Arial" w:eastAsia="Arial" w:cs="Arial"/>
                <w:sz w:val="14"/>
                <w:szCs w:val="14"/>
              </w:rPr>
              <w:t>ICCM MUAC MAM</w:t>
            </w:r>
          </w:p>
        </w:tc>
      </w:tr>
      <w:tr w:rsidR="6FF64D18" w:rsidTr="6FF64D18" w14:paraId="55DA7709">
        <w:tc>
          <w:tcPr>
            <w:tcW w:w="9360" w:type="dxa"/>
            <w:tcMar/>
          </w:tcPr>
          <w:p w:rsidR="6FF64D18" w:rsidP="6FF64D18" w:rsidRDefault="6FF64D18" w14:paraId="7E556B4A" w14:textId="04FAE696">
            <w:pPr>
              <w:spacing w:line="257" w:lineRule="auto"/>
            </w:pPr>
            <w:r w:rsidRPr="6FF64D18" w:rsidR="6FF64D18">
              <w:rPr>
                <w:rFonts w:ascii="Arial" w:hAnsi="Arial" w:eastAsia="Arial" w:cs="Arial"/>
                <w:sz w:val="14"/>
                <w:szCs w:val="14"/>
              </w:rPr>
              <w:t>ICCM MUAC SAM</w:t>
            </w:r>
          </w:p>
        </w:tc>
      </w:tr>
      <w:tr w:rsidR="6FF64D18" w:rsidTr="6FF64D18" w14:paraId="7582C64D">
        <w:tc>
          <w:tcPr>
            <w:tcW w:w="9360" w:type="dxa"/>
            <w:tcMar/>
          </w:tcPr>
          <w:p w:rsidR="6FF64D18" w:rsidP="6FF64D18" w:rsidRDefault="6FF64D18" w14:paraId="7A0E5585" w14:textId="62501965">
            <w:pPr>
              <w:spacing w:line="257" w:lineRule="auto"/>
            </w:pPr>
            <w:r w:rsidRPr="6FF64D18" w:rsidR="6FF64D18">
              <w:rPr>
                <w:rFonts w:ascii="Arial" w:hAnsi="Arial" w:eastAsia="Arial" w:cs="Arial"/>
                <w:sz w:val="14"/>
                <w:szCs w:val="14"/>
              </w:rPr>
              <w:t>ICCM MUAC no AM</w:t>
            </w:r>
          </w:p>
        </w:tc>
      </w:tr>
    </w:tbl>
    <w:p w:rsidR="6FF64D18" w:rsidP="6FF64D18" w:rsidRDefault="6FF64D18" w14:paraId="0E552F6A" w14:textId="01A4B18C">
      <w:pPr>
        <w:spacing w:line="257" w:lineRule="auto"/>
        <w:rPr>
          <w:rFonts w:ascii="Trebuchet MS" w:hAnsi="Trebuchet MS" w:eastAsia="Trebuchet MS" w:cs="Trebuchet MS"/>
          <w:noProof w:val="0"/>
          <w:sz w:val="22"/>
          <w:szCs w:val="22"/>
          <w:lang w:val="en-US"/>
        </w:rPr>
      </w:pPr>
    </w:p>
    <w:p w:rsidR="6FF64D18" w:rsidP="6FF64D18" w:rsidRDefault="6FF64D18" w14:paraId="5343F703" w14:textId="1063BE9E">
      <w:pPr>
        <w:pStyle w:val="Normal"/>
        <w:rPr>
          <w:rFonts w:cs="Calibri" w:cstheme="minorAscii"/>
          <w:lang w:val="en-US"/>
        </w:rPr>
      </w:pPr>
    </w:p>
    <w:sectPr w:rsidRPr="00BD6E01" w:rsidR="002C29FA">
      <w:footerReference w:type="default" r:id="rId10"/>
      <w:pgSz w:w="12240" w:h="15840"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SS" w:author="Suzanne Stein" w:date="2020-10-19T13:38:28" w:id="925871161">
    <w:p w:rsidR="6FF64D18" w:rsidRDefault="6FF64D18" w14:paraId="6007F5C2" w14:textId="455A59AD">
      <w:pPr>
        <w:pStyle w:val="CommentText"/>
      </w:pPr>
      <w:r w:rsidR="6FF64D18">
        <w:rPr/>
        <w:t xml:space="preserve">I would be interestd in the details, as it will give me a better idea of the performance, eg. number of positive vs number of ACT given, patients coming back within 28days etc. see in the Doc iCCM data review that I sent to you. </w:t>
      </w:r>
      <w:r>
        <w:rPr>
          <w:rStyle w:val="CommentReference"/>
        </w:rPr>
        <w:annotationRef/>
      </w:r>
    </w:p>
  </w:comment>
  <w:comment w:initials="SS" w:author="Suzanne Stein" w:date="2020-10-19T13:39:57" w:id="924875029">
    <w:p w:rsidR="6FF64D18" w:rsidRDefault="6FF64D18" w14:paraId="583F037E" w14:textId="50709342">
      <w:pPr>
        <w:pStyle w:val="CommentText"/>
      </w:pPr>
      <w:r w:rsidR="6FF64D18">
        <w:rPr/>
        <w:t xml:space="preserve">improtatn to know if they see danger signs, recognize severe Malaria and give rectal Artesunate pre referral. Would be good to know if the referal arrived in the Hospital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007F5C2"/>
  <w15:commentEx w15:done="0" w15:paraId="583F037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C2B201D" w16cex:dateUtc="2020-10-19T11:38:28.546Z"/>
  <w16cex:commentExtensible w16cex:durableId="08AE8900" w16cex:dateUtc="2020-10-19T11:39:57.605Z"/>
</w16cex:commentsExtensible>
</file>

<file path=word/commentsIds.xml><?xml version="1.0" encoding="utf-8"?>
<w16cid:commentsIds xmlns:mc="http://schemas.openxmlformats.org/markup-compatibility/2006" xmlns:w16cid="http://schemas.microsoft.com/office/word/2016/wordml/cid" mc:Ignorable="w16cid">
  <w16cid:commentId w16cid:paraId="6007F5C2" w16cid:durableId="4C2B201D"/>
  <w16cid:commentId w16cid:paraId="583F037E" w16cid:durableId="08AE8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80B" w:rsidP="00905D2F" w:rsidRDefault="006B280B" w14:paraId="5DDB13CC" w14:textId="77777777">
      <w:pPr>
        <w:spacing w:after="0" w:line="240" w:lineRule="auto"/>
      </w:pPr>
      <w:r>
        <w:separator/>
      </w:r>
    </w:p>
  </w:endnote>
  <w:endnote w:type="continuationSeparator" w:id="0">
    <w:p w:rsidR="006B280B" w:rsidP="00905D2F" w:rsidRDefault="006B280B" w14:paraId="06A8888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877134"/>
      <w:docPartObj>
        <w:docPartGallery w:val="Page Numbers (Bottom of Page)"/>
        <w:docPartUnique/>
      </w:docPartObj>
    </w:sdtPr>
    <w:sdtEndPr>
      <w:rPr>
        <w:noProof/>
      </w:rPr>
    </w:sdtEndPr>
    <w:sdtContent>
      <w:p w:rsidR="00905D2F" w:rsidRDefault="00905D2F" w14:paraId="5984C488" w14:textId="77777777">
        <w:pPr>
          <w:pStyle w:val="Footer"/>
          <w:jc w:val="right"/>
        </w:pPr>
        <w:r>
          <w:fldChar w:fldCharType="begin"/>
        </w:r>
        <w:r>
          <w:instrText xml:space="preserve"> PAGE   \* MERGEFORMAT </w:instrText>
        </w:r>
        <w:r>
          <w:fldChar w:fldCharType="separate"/>
        </w:r>
        <w:r w:rsidR="00C85ED7">
          <w:rPr>
            <w:noProof/>
          </w:rPr>
          <w:t>1</w:t>
        </w:r>
        <w:r>
          <w:rPr>
            <w:noProof/>
          </w:rPr>
          <w:fldChar w:fldCharType="end"/>
        </w:r>
      </w:p>
    </w:sdtContent>
  </w:sdt>
  <w:p w:rsidR="00905D2F" w:rsidRDefault="00905D2F" w14:paraId="5574884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80B" w:rsidP="00905D2F" w:rsidRDefault="006B280B" w14:paraId="59EA7105" w14:textId="77777777">
      <w:pPr>
        <w:spacing w:after="0" w:line="240" w:lineRule="auto"/>
      </w:pPr>
      <w:r>
        <w:separator/>
      </w:r>
    </w:p>
  </w:footnote>
  <w:footnote w:type="continuationSeparator" w:id="0">
    <w:p w:rsidR="006B280B" w:rsidP="00905D2F" w:rsidRDefault="006B280B" w14:paraId="75377F9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C3950"/>
    <w:multiLevelType w:val="hybridMultilevel"/>
    <w:tmpl w:val="FB882D9C"/>
    <w:lvl w:ilvl="0" w:tplc="AF2C9630">
      <w:start w:val="2019"/>
      <w:numFmt w:val="bullet"/>
      <w:lvlText w:val="-"/>
      <w:lvlJc w:val="left"/>
      <w:pPr>
        <w:ind w:left="720" w:hanging="360"/>
      </w:pPr>
      <w:rPr>
        <w:rFonts w:hint="default" w:ascii="Calibri" w:hAnsi="Calibri" w:eastAsia="Calibri"/>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 w15:restartNumberingAfterBreak="0">
    <w:nsid w:val="22072BFD"/>
    <w:multiLevelType w:val="hybridMultilevel"/>
    <w:tmpl w:val="860E330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B4121D6"/>
    <w:multiLevelType w:val="hybridMultilevel"/>
    <w:tmpl w:val="82EC33A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79752D9"/>
    <w:multiLevelType w:val="hybridMultilevel"/>
    <w:tmpl w:val="4858B9D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CAF4BEE"/>
    <w:multiLevelType w:val="hybridMultilevel"/>
    <w:tmpl w:val="5F86269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4E606F40"/>
    <w:multiLevelType w:val="hybridMultilevel"/>
    <w:tmpl w:val="837CB32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51C95A6F"/>
    <w:multiLevelType w:val="hybridMultilevel"/>
    <w:tmpl w:val="58ECEBE2"/>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7" w15:restartNumberingAfterBreak="0">
    <w:nsid w:val="57F06B7B"/>
    <w:multiLevelType w:val="hybridMultilevel"/>
    <w:tmpl w:val="1C8ED31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5EF53732"/>
    <w:multiLevelType w:val="hybridMultilevel"/>
    <w:tmpl w:val="67F80A1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7BDA365C"/>
    <w:multiLevelType w:val="hybridMultilevel"/>
    <w:tmpl w:val="2670DF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5"/>
  </w:num>
  <w:num w:numId="5">
    <w:abstractNumId w:val="3"/>
  </w:num>
  <w:num w:numId="6">
    <w:abstractNumId w:val="9"/>
  </w:num>
  <w:num w:numId="7">
    <w:abstractNumId w:val="7"/>
  </w:num>
  <w:num w:numId="8">
    <w:abstractNumId w:val="1"/>
  </w:num>
  <w:num w:numId="9">
    <w:abstractNumId w:val="0"/>
  </w:num>
  <w:num w:numId="10">
    <w:abstractNumId w:val="0"/>
  </w:num>
  <w:num w:numId="11">
    <w:abstractNumId w:val="6"/>
  </w:num>
</w:numbering>
</file>

<file path=word/people.xml><?xml version="1.0" encoding="utf-8"?>
<w15:people xmlns:mc="http://schemas.openxmlformats.org/markup-compatibility/2006" xmlns:w15="http://schemas.microsoft.com/office/word/2012/wordml" mc:Ignorable="w15">
  <w15:person w15:author="Suzanne Stein">
    <w15:presenceInfo w15:providerId="AD" w15:userId="S::suzanne.stein@amsterdam.msf.org::9cec5771-5a3f-47de-ad91-1e54c9a634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9C6"/>
    <w:rsid w:val="00001054"/>
    <w:rsid w:val="00001465"/>
    <w:rsid w:val="00066ED9"/>
    <w:rsid w:val="000745C4"/>
    <w:rsid w:val="000A24A4"/>
    <w:rsid w:val="000B75E7"/>
    <w:rsid w:val="000E2A36"/>
    <w:rsid w:val="00125FC8"/>
    <w:rsid w:val="00133D3A"/>
    <w:rsid w:val="00163F09"/>
    <w:rsid w:val="001642EF"/>
    <w:rsid w:val="001857F6"/>
    <w:rsid w:val="001A1311"/>
    <w:rsid w:val="001E106C"/>
    <w:rsid w:val="00200F0B"/>
    <w:rsid w:val="00224745"/>
    <w:rsid w:val="00232A7E"/>
    <w:rsid w:val="0025636B"/>
    <w:rsid w:val="00263DA7"/>
    <w:rsid w:val="00275C95"/>
    <w:rsid w:val="002834F2"/>
    <w:rsid w:val="00284AE1"/>
    <w:rsid w:val="0029651B"/>
    <w:rsid w:val="002A3976"/>
    <w:rsid w:val="002B593C"/>
    <w:rsid w:val="002C29FA"/>
    <w:rsid w:val="00377199"/>
    <w:rsid w:val="003C4C6E"/>
    <w:rsid w:val="003F2C58"/>
    <w:rsid w:val="00406FA0"/>
    <w:rsid w:val="004769C6"/>
    <w:rsid w:val="005548EC"/>
    <w:rsid w:val="005B5585"/>
    <w:rsid w:val="005D16AF"/>
    <w:rsid w:val="005F660B"/>
    <w:rsid w:val="00640D9D"/>
    <w:rsid w:val="006411E8"/>
    <w:rsid w:val="00652211"/>
    <w:rsid w:val="00675A4B"/>
    <w:rsid w:val="00691C86"/>
    <w:rsid w:val="006A2C65"/>
    <w:rsid w:val="006A5A66"/>
    <w:rsid w:val="006B280B"/>
    <w:rsid w:val="006C2D59"/>
    <w:rsid w:val="006C553D"/>
    <w:rsid w:val="006D0AB3"/>
    <w:rsid w:val="007273C1"/>
    <w:rsid w:val="00734F9B"/>
    <w:rsid w:val="00752436"/>
    <w:rsid w:val="007654F3"/>
    <w:rsid w:val="00795A44"/>
    <w:rsid w:val="007978CD"/>
    <w:rsid w:val="007D345F"/>
    <w:rsid w:val="00852092"/>
    <w:rsid w:val="008606CC"/>
    <w:rsid w:val="0087490E"/>
    <w:rsid w:val="008938EA"/>
    <w:rsid w:val="00901391"/>
    <w:rsid w:val="00905D2F"/>
    <w:rsid w:val="009315AF"/>
    <w:rsid w:val="00943CD9"/>
    <w:rsid w:val="0095415F"/>
    <w:rsid w:val="009565CC"/>
    <w:rsid w:val="009B1FA2"/>
    <w:rsid w:val="009D0C71"/>
    <w:rsid w:val="009D6635"/>
    <w:rsid w:val="009F66C9"/>
    <w:rsid w:val="00A61D53"/>
    <w:rsid w:val="00A67752"/>
    <w:rsid w:val="00A9702F"/>
    <w:rsid w:val="00AA1617"/>
    <w:rsid w:val="00AA4B2D"/>
    <w:rsid w:val="00AB6C8E"/>
    <w:rsid w:val="00AC09DF"/>
    <w:rsid w:val="00AF4AD9"/>
    <w:rsid w:val="00AF59E1"/>
    <w:rsid w:val="00B27796"/>
    <w:rsid w:val="00B55285"/>
    <w:rsid w:val="00BC3534"/>
    <w:rsid w:val="00BD6E01"/>
    <w:rsid w:val="00BE3E17"/>
    <w:rsid w:val="00BF2FDF"/>
    <w:rsid w:val="00BF656F"/>
    <w:rsid w:val="00C031B5"/>
    <w:rsid w:val="00C2270F"/>
    <w:rsid w:val="00C45AA6"/>
    <w:rsid w:val="00C85ED7"/>
    <w:rsid w:val="00CF0D29"/>
    <w:rsid w:val="00D13593"/>
    <w:rsid w:val="00D21847"/>
    <w:rsid w:val="00D37B07"/>
    <w:rsid w:val="00D97486"/>
    <w:rsid w:val="00DB4D15"/>
    <w:rsid w:val="00DD1DC2"/>
    <w:rsid w:val="00DE7BEC"/>
    <w:rsid w:val="00E00B04"/>
    <w:rsid w:val="00E44D9E"/>
    <w:rsid w:val="00E76BAC"/>
    <w:rsid w:val="00EA1100"/>
    <w:rsid w:val="00EA68B0"/>
    <w:rsid w:val="00EC3BD6"/>
    <w:rsid w:val="00F04B50"/>
    <w:rsid w:val="00F06603"/>
    <w:rsid w:val="00F12984"/>
    <w:rsid w:val="00FE6EF8"/>
    <w:rsid w:val="02F254E8"/>
    <w:rsid w:val="0DD5E929"/>
    <w:rsid w:val="2285F70D"/>
    <w:rsid w:val="2E4875C5"/>
    <w:rsid w:val="3B6CEB13"/>
    <w:rsid w:val="3EE82D93"/>
    <w:rsid w:val="40EC4545"/>
    <w:rsid w:val="52C83DD4"/>
    <w:rsid w:val="54081525"/>
    <w:rsid w:val="6EE2C020"/>
    <w:rsid w:val="6FF64D18"/>
    <w:rsid w:val="7E01C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5752"/>
  <w15:chartTrackingRefBased/>
  <w15:docId w15:val="{B31B7C7D-DC3F-4ABA-8533-8E64C302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n-AU"/>
    </w:rPr>
  </w:style>
  <w:style w:type="paragraph" w:styleId="Heading2">
    <w:name w:val="heading 2"/>
    <w:basedOn w:val="Normal"/>
    <w:next w:val="Normal"/>
    <w:link w:val="Heading2Char"/>
    <w:uiPriority w:val="9"/>
    <w:unhideWhenUsed/>
    <w:qFormat/>
    <w:rsid w:val="00200F0B"/>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2D59"/>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A3976"/>
    <w:pPr>
      <w:ind w:left="720"/>
      <w:contextualSpacing/>
    </w:pPr>
  </w:style>
  <w:style w:type="character" w:styleId="Heading2Char" w:customStyle="1">
    <w:name w:val="Heading 2 Char"/>
    <w:basedOn w:val="DefaultParagraphFont"/>
    <w:link w:val="Heading2"/>
    <w:uiPriority w:val="9"/>
    <w:rsid w:val="00200F0B"/>
    <w:rPr>
      <w:rFonts w:asciiTheme="majorHAnsi" w:hAnsiTheme="majorHAnsi" w:eastAsiaTheme="majorEastAsia" w:cstheme="majorBidi"/>
      <w:color w:val="2E74B5" w:themeColor="accent1" w:themeShade="BF"/>
      <w:sz w:val="26"/>
      <w:szCs w:val="26"/>
      <w:lang w:val="en-AU"/>
    </w:rPr>
  </w:style>
  <w:style w:type="table" w:styleId="TableGrid">
    <w:name w:val="Table Grid"/>
    <w:basedOn w:val="TableNormal"/>
    <w:uiPriority w:val="39"/>
    <w:rsid w:val="00275C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6C2D59"/>
    <w:rPr>
      <w:rFonts w:asciiTheme="majorHAnsi" w:hAnsiTheme="majorHAnsi" w:eastAsiaTheme="majorEastAsia" w:cstheme="majorBidi"/>
      <w:color w:val="1F4D78" w:themeColor="accent1" w:themeShade="7F"/>
      <w:sz w:val="24"/>
      <w:szCs w:val="24"/>
      <w:lang w:val="en-AU"/>
    </w:rPr>
  </w:style>
  <w:style w:type="paragraph" w:styleId="Header">
    <w:name w:val="header"/>
    <w:basedOn w:val="Normal"/>
    <w:link w:val="HeaderChar"/>
    <w:uiPriority w:val="99"/>
    <w:unhideWhenUsed/>
    <w:rsid w:val="00905D2F"/>
    <w:pPr>
      <w:tabs>
        <w:tab w:val="center" w:pos="4513"/>
        <w:tab w:val="right" w:pos="9026"/>
      </w:tabs>
      <w:spacing w:after="0" w:line="240" w:lineRule="auto"/>
    </w:pPr>
  </w:style>
  <w:style w:type="character" w:styleId="HeaderChar" w:customStyle="1">
    <w:name w:val="Header Char"/>
    <w:basedOn w:val="DefaultParagraphFont"/>
    <w:link w:val="Header"/>
    <w:uiPriority w:val="99"/>
    <w:rsid w:val="00905D2F"/>
    <w:rPr>
      <w:lang w:val="en-AU"/>
    </w:rPr>
  </w:style>
  <w:style w:type="paragraph" w:styleId="Footer">
    <w:name w:val="footer"/>
    <w:basedOn w:val="Normal"/>
    <w:link w:val="FooterChar"/>
    <w:uiPriority w:val="99"/>
    <w:unhideWhenUsed/>
    <w:rsid w:val="00905D2F"/>
    <w:pPr>
      <w:tabs>
        <w:tab w:val="center" w:pos="4513"/>
        <w:tab w:val="right" w:pos="9026"/>
      </w:tabs>
      <w:spacing w:after="0" w:line="240" w:lineRule="auto"/>
    </w:pPr>
  </w:style>
  <w:style w:type="character" w:styleId="FooterChar" w:customStyle="1">
    <w:name w:val="Footer Char"/>
    <w:basedOn w:val="DefaultParagraphFont"/>
    <w:link w:val="Footer"/>
    <w:uiPriority w:val="99"/>
    <w:rsid w:val="00905D2F"/>
    <w:rPr>
      <w:lang w:val="en-AU"/>
    </w:rPr>
  </w:style>
  <w:style w:type="paragraph" w:styleId="BalloonText">
    <w:name w:val="Balloon Text"/>
    <w:basedOn w:val="Normal"/>
    <w:link w:val="BalloonTextChar"/>
    <w:uiPriority w:val="99"/>
    <w:semiHidden/>
    <w:unhideWhenUsed/>
    <w:rsid w:val="0000105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01054"/>
    <w:rPr>
      <w:rFonts w:ascii="Segoe UI" w:hAnsi="Segoe UI" w:cs="Segoe UI"/>
      <w:sz w:val="18"/>
      <w:szCs w:val="18"/>
      <w:lang w:val="en-AU"/>
    </w:rPr>
  </w:style>
  <w:style w:type="character" w:styleId="CommentReference">
    <w:name w:val="annotation reference"/>
    <w:basedOn w:val="DefaultParagraphFont"/>
    <w:uiPriority w:val="99"/>
    <w:semiHidden/>
    <w:unhideWhenUsed/>
    <w:rsid w:val="00001054"/>
    <w:rPr>
      <w:sz w:val="16"/>
      <w:szCs w:val="16"/>
    </w:rPr>
  </w:style>
  <w:style w:type="paragraph" w:styleId="CommentText">
    <w:name w:val="annotation text"/>
    <w:basedOn w:val="Normal"/>
    <w:link w:val="CommentTextChar"/>
    <w:uiPriority w:val="99"/>
    <w:semiHidden/>
    <w:unhideWhenUsed/>
    <w:rsid w:val="00001054"/>
    <w:pPr>
      <w:spacing w:line="240" w:lineRule="auto"/>
    </w:pPr>
    <w:rPr>
      <w:sz w:val="20"/>
      <w:szCs w:val="20"/>
    </w:rPr>
  </w:style>
  <w:style w:type="character" w:styleId="CommentTextChar" w:customStyle="1">
    <w:name w:val="Comment Text Char"/>
    <w:basedOn w:val="DefaultParagraphFont"/>
    <w:link w:val="CommentText"/>
    <w:uiPriority w:val="99"/>
    <w:semiHidden/>
    <w:rsid w:val="00001054"/>
    <w:rPr>
      <w:sz w:val="20"/>
      <w:szCs w:val="20"/>
      <w:lang w:val="en-AU"/>
    </w:rPr>
  </w:style>
  <w:style w:type="paragraph" w:styleId="CommentSubject">
    <w:name w:val="annotation subject"/>
    <w:basedOn w:val="CommentText"/>
    <w:next w:val="CommentText"/>
    <w:link w:val="CommentSubjectChar"/>
    <w:uiPriority w:val="99"/>
    <w:semiHidden/>
    <w:unhideWhenUsed/>
    <w:rsid w:val="00001054"/>
    <w:rPr>
      <w:b/>
      <w:bCs/>
    </w:rPr>
  </w:style>
  <w:style w:type="character" w:styleId="CommentSubjectChar" w:customStyle="1">
    <w:name w:val="Comment Subject Char"/>
    <w:basedOn w:val="CommentTextChar"/>
    <w:link w:val="CommentSubject"/>
    <w:uiPriority w:val="99"/>
    <w:semiHidden/>
    <w:rsid w:val="00001054"/>
    <w:rPr>
      <w:b/>
      <w:bCs/>
      <w:sz w:val="20"/>
      <w:szCs w:val="20"/>
      <w:lang w:val="en-AU"/>
    </w:r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084751">
      <w:bodyDiv w:val="1"/>
      <w:marLeft w:val="0"/>
      <w:marRight w:val="0"/>
      <w:marTop w:val="0"/>
      <w:marBottom w:val="0"/>
      <w:divBdr>
        <w:top w:val="none" w:sz="0" w:space="0" w:color="auto"/>
        <w:left w:val="none" w:sz="0" w:space="0" w:color="auto"/>
        <w:bottom w:val="none" w:sz="0" w:space="0" w:color="auto"/>
        <w:right w:val="none" w:sz="0" w:space="0" w:color="auto"/>
      </w:divBdr>
    </w:div>
    <w:div w:id="1207720603">
      <w:bodyDiv w:val="1"/>
      <w:marLeft w:val="0"/>
      <w:marRight w:val="0"/>
      <w:marTop w:val="0"/>
      <w:marBottom w:val="0"/>
      <w:divBdr>
        <w:top w:val="none" w:sz="0" w:space="0" w:color="auto"/>
        <w:left w:val="none" w:sz="0" w:space="0" w:color="auto"/>
        <w:bottom w:val="none" w:sz="0" w:space="0" w:color="auto"/>
        <w:right w:val="none" w:sz="0" w:space="0" w:color="auto"/>
      </w:divBdr>
    </w:div>
    <w:div w:id="1341615171">
      <w:bodyDiv w:val="1"/>
      <w:marLeft w:val="0"/>
      <w:marRight w:val="0"/>
      <w:marTop w:val="0"/>
      <w:marBottom w:val="0"/>
      <w:divBdr>
        <w:top w:val="none" w:sz="0" w:space="0" w:color="auto"/>
        <w:left w:val="none" w:sz="0" w:space="0" w:color="auto"/>
        <w:bottom w:val="none" w:sz="0" w:space="0" w:color="auto"/>
        <w:right w:val="none" w:sz="0" w:space="0" w:color="auto"/>
      </w:divBdr>
    </w:div>
    <w:div w:id="1478840238">
      <w:bodyDiv w:val="1"/>
      <w:marLeft w:val="0"/>
      <w:marRight w:val="0"/>
      <w:marTop w:val="0"/>
      <w:marBottom w:val="0"/>
      <w:divBdr>
        <w:top w:val="none" w:sz="0" w:space="0" w:color="auto"/>
        <w:left w:val="none" w:sz="0" w:space="0" w:color="auto"/>
        <w:bottom w:val="none" w:sz="0" w:space="0" w:color="auto"/>
        <w:right w:val="none" w:sz="0" w:space="0" w:color="auto"/>
      </w:divBdr>
    </w:div>
    <w:div w:id="1749499292">
      <w:bodyDiv w:val="1"/>
      <w:marLeft w:val="0"/>
      <w:marRight w:val="0"/>
      <w:marTop w:val="0"/>
      <w:marBottom w:val="0"/>
      <w:divBdr>
        <w:top w:val="none" w:sz="0" w:space="0" w:color="auto"/>
        <w:left w:val="none" w:sz="0" w:space="0" w:color="auto"/>
        <w:bottom w:val="none" w:sz="0" w:space="0" w:color="auto"/>
        <w:right w:val="none" w:sz="0" w:space="0" w:color="auto"/>
      </w:divBdr>
    </w:div>
    <w:div w:id="19035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1/relationships/people" Target="peop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comments" Target="/word/comments.xml" Id="R45c8c653d59c4ffa" /><Relationship Type="http://schemas.microsoft.com/office/2011/relationships/commentsExtended" Target="/word/commentsExtended.xml" Id="Rc0b1d33a769c4005" /><Relationship Type="http://schemas.microsoft.com/office/2016/09/relationships/commentsIds" Target="/word/commentsIds.xml" Id="Re9e24632f86247db" /><Relationship Type="http://schemas.microsoft.com/office/2018/08/relationships/commentsExtensible" Target="/word/commentsExtensible.xml" Id="R830655fd06834716" /><Relationship Type="http://schemas.openxmlformats.org/officeDocument/2006/relationships/glossaryDocument" Target="/word/glossary/document.xml" Id="R5af30d32b797485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1c33c99-ed88-41b0-bb40-a43bb296e96a}"/>
      </w:docPartPr>
      <w:docPartBody>
        <w:p w14:paraId="10313B1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51BAF7521DA6479F0E5CD5C6E53930" ma:contentTypeVersion="31" ma:contentTypeDescription="Create a new document." ma:contentTypeScope="" ma:versionID="cc6e20007f1c7d67f3577f0ede0a9272">
  <xsd:schema xmlns:xsd="http://www.w3.org/2001/XMLSchema" xmlns:xs="http://www.w3.org/2001/XMLSchema" xmlns:p="http://schemas.microsoft.com/office/2006/metadata/properties" xmlns:ns2="20c1abfa-485b-41c9-a329-38772ca1fd48" xmlns:ns3="b651839b-7e4d-4830-bd2c-5c3b42a67d4e" xmlns:ns4="13348575-e733-429f-9146-77200fb795b6" targetNamespace="http://schemas.microsoft.com/office/2006/metadata/properties" ma:root="true" ma:fieldsID="c017a2c93042450b325cf5f3430ce416" ns2:_="" ns3:_="" ns4:_="">
    <xsd:import namespace="20c1abfa-485b-41c9-a329-38772ca1fd48"/>
    <xsd:import namespace="b651839b-7e4d-4830-bd2c-5c3b42a67d4e"/>
    <xsd:import namespace="13348575-e733-429f-9146-77200fb795b6"/>
    <xsd:element name="properties">
      <xsd:complexType>
        <xsd:sequence>
          <xsd:element name="documentManagement">
            <xsd:complexType>
              <xsd:all>
                <xsd:element ref="ns2:TaxKeywordTaxHTField" minOccurs="0"/>
                <xsd:element ref="ns2:TaxCatchAll" minOccurs="0"/>
                <xsd:element ref="ns2:hf1c0e968c904d07a40bcfc4c670c7df" minOccurs="0"/>
                <xsd:element ref="ns2:k28648cfc64c4feeb48d6f4fd07f97c9" minOccurs="0"/>
                <xsd:element ref="ns2:cd29f0ef384242669a606ad1a9df00b7" minOccurs="0"/>
                <xsd:element ref="ns2:ma355bf4056648d0a4807f82c334cfeb" minOccurs="0"/>
                <xsd:element ref="ns2:Last_Published_Date" minOccurs="0"/>
                <xsd:element ref="ns2:ac5bcaea78d645efbd7ad57ee0e99c74" minOccurs="0"/>
                <xsd:element ref="ns2:c9685e466d8f4649b390625e1425c3ff" minOccurs="0"/>
                <xsd:element ref="ns2:Publishing_Status" minOccurs="0"/>
                <xsd:element ref="ns3:SharedWithUsers" minOccurs="0"/>
                <xsd:element ref="ns3:SharedWithDetail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c1abfa-485b-41c9-a329-38772ca1fd4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78ad6a3f-98c4-425b-9a4c-fa202800eb13}" ma:internalName="TaxCatchAll" ma:showField="CatchAllData" ma:web="b651839b-7e4d-4830-bd2c-5c3b42a67d4e">
      <xsd:complexType>
        <xsd:complexContent>
          <xsd:extension base="dms:MultiChoiceLookup">
            <xsd:sequence>
              <xsd:element name="Value" type="dms:Lookup" maxOccurs="unbounded" minOccurs="0" nillable="true"/>
            </xsd:sequence>
          </xsd:extension>
        </xsd:complexContent>
      </xsd:complexType>
    </xsd:element>
    <xsd:element name="hf1c0e968c904d07a40bcfc4c670c7df" ma:index="12" nillable="true" ma:taxonomy="true" ma:internalName="hf1c0e968c904d07a40bcfc4c670c7df" ma:taxonomyFieldName="OCA_Department" ma:displayName="Department-name" ma:readOnly="false" ma:default="8;#Medical|9876df0d-2114-45e7-af4a-a3839de2f0e0" ma:fieldId="{1f1c0e96-8c90-4d07-a40b-cfc4c670c7df}" ma:sspId="3f8169e7-20d4-4f95-9450-953b2d8ea517" ma:termSetId="b44e5cb3-8906-48ec-b14b-0d9680188a89" ma:anchorId="00000000-0000-0000-0000-000000000000" ma:open="false" ma:isKeyword="false">
      <xsd:complexType>
        <xsd:sequence>
          <xsd:element ref="pc:Terms" minOccurs="0" maxOccurs="1"/>
        </xsd:sequence>
      </xsd:complexType>
    </xsd:element>
    <xsd:element name="k28648cfc64c4feeb48d6f4fd07f97c9" ma:index="14" nillable="true" ma:taxonomy="true" ma:internalName="k28648cfc64c4feeb48d6f4fd07f97c9" ma:taxonomyFieldName="OCA_Mission" ma:displayName="Mission" ma:default="" ma:fieldId="{428648cf-c64c-4fee-b48d-6f4fd07f97c9}" ma:sspId="3f8169e7-20d4-4f95-9450-953b2d8ea517" ma:termSetId="5473ade3-518b-4e3b-b139-d6b8001eb7d3" ma:anchorId="00000000-0000-0000-0000-000000000000" ma:open="false" ma:isKeyword="false">
      <xsd:complexType>
        <xsd:sequence>
          <xsd:element ref="pc:Terms" minOccurs="0" maxOccurs="1"/>
        </xsd:sequence>
      </xsd:complexType>
    </xsd:element>
    <xsd:element name="cd29f0ef384242669a606ad1a9df00b7" ma:index="16" nillable="true" ma:taxonomy="true" ma:internalName="cd29f0ef384242669a606ad1a9df00b7" ma:taxonomyFieldName="OCA_MSFEntity" ma:displayName="MSF Entity" ma:default="3;#Operational Centre Amsterdam|c1cea462-cc28-4c38-bab9-3ca4a912d8a4" ma:fieldId="{cd29f0ef-3842-4266-9a60-6ad1a9df00b7}" ma:sspId="3f8169e7-20d4-4f95-9450-953b2d8ea517" ma:termSetId="535309ab-0619-4f55-9ff2-498ea4073903" ma:anchorId="00000000-0000-0000-0000-000000000000" ma:open="false" ma:isKeyword="false">
      <xsd:complexType>
        <xsd:sequence>
          <xsd:element ref="pc:Terms" minOccurs="0" maxOccurs="1"/>
        </xsd:sequence>
      </xsd:complexType>
    </xsd:element>
    <xsd:element name="ma355bf4056648d0a4807f82c334cfeb" ma:index="18" nillable="true" ma:taxonomy="true" ma:internalName="ma355bf4056648d0a4807f82c334cfeb" ma:taxonomyFieldName="OCA_Entity" ma:displayName="OCA Entity" ma:default="" ma:fieldId="{6a355bf4-0566-48d0-a480-7f82c334cfeb}" ma:sspId="3f8169e7-20d4-4f95-9450-953b2d8ea517" ma:termSetId="ce6c5e2f-fea0-4dc7-924e-dc3a0e147723" ma:anchorId="00000000-0000-0000-0000-000000000000" ma:open="false" ma:isKeyword="false">
      <xsd:complexType>
        <xsd:sequence>
          <xsd:element ref="pc:Terms" minOccurs="0" maxOccurs="1"/>
        </xsd:sequence>
      </xsd:complexType>
    </xsd:element>
    <xsd:element name="Last_Published_Date" ma:index="19" nillable="true" ma:displayName="Last_Published_Date" ma:format="DateOnly" ma:internalName="Last_Published_Date">
      <xsd:simpleType>
        <xsd:restriction base="dms:DateTime"/>
      </xsd:simpleType>
    </xsd:element>
    <xsd:element name="ac5bcaea78d645efbd7ad57ee0e99c74" ma:index="21" nillable="true" ma:taxonomy="true" ma:internalName="ac5bcaea78d645efbd7ad57ee0e99c74" ma:taxonomyFieldName="OCA_DocType" ma:displayName="Document Type" ma:default="" ma:fieldId="{ac5bcaea-78d6-45ef-bd7a-d57ee0e99c74}" ma:taxonomyMulti="true" ma:sspId="3f8169e7-20d4-4f95-9450-953b2d8ea517" ma:termSetId="2173d809-285d-447d-acd7-641ecd217f73" ma:anchorId="00000000-0000-0000-0000-000000000000" ma:open="false" ma:isKeyword="false">
      <xsd:complexType>
        <xsd:sequence>
          <xsd:element ref="pc:Terms" minOccurs="0" maxOccurs="1"/>
        </xsd:sequence>
      </xsd:complexType>
    </xsd:element>
    <xsd:element name="c9685e466d8f4649b390625e1425c3ff" ma:index="23" nillable="true" ma:taxonomy="true" ma:internalName="c9685e466d8f4649b390625e1425c3ff" ma:taxonomyFieldName="OCA_Project" ma:displayName="Project" ma:default="" ma:fieldId="{c9685e46-6d8f-4649-b390-625e1425c3ff}" ma:sspId="3f8169e7-20d4-4f95-9450-953b2d8ea517" ma:termSetId="5473ade3-518b-4e3b-b139-d6b8001eb7d3" ma:anchorId="00000000-0000-0000-0000-000000000000" ma:open="false" ma:isKeyword="false">
      <xsd:complexType>
        <xsd:sequence>
          <xsd:element ref="pc:Terms" minOccurs="0" maxOccurs="1"/>
        </xsd:sequence>
      </xsd:complexType>
    </xsd:element>
    <xsd:element name="Publishing_Status" ma:index="24" nillable="true" ma:displayName="Publishing_Status" ma:default="Not Published" ma:format="Dropdown" ma:indexed="true" ma:internalName="Publishing_Status">
      <xsd:simpleType>
        <xsd:restriction base="dms:Choice">
          <xsd:enumeration value="Not Published"/>
          <xsd:enumeration value="Published"/>
        </xsd:restriction>
      </xsd:simpleType>
    </xsd:element>
  </xsd:schema>
  <xsd:schema xmlns:xsd="http://www.w3.org/2001/XMLSchema" xmlns:xs="http://www.w3.org/2001/XMLSchema" xmlns:dms="http://schemas.microsoft.com/office/2006/documentManagement/types" xmlns:pc="http://schemas.microsoft.com/office/infopath/2007/PartnerControls" targetNamespace="b651839b-7e4d-4830-bd2c-5c3b42a67d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348575-e733-429f-9146-77200fb795b6" elementFormDefault="qualified">
    <xsd:import namespace="http://schemas.microsoft.com/office/2006/documentManagement/types"/>
    <xsd:import namespace="http://schemas.microsoft.com/office/infopath/2007/PartnerControls"/>
    <xsd:element name="MediaServiceMetadata" ma:index="27" nillable="true" ma:displayName="MediaServiceMetadata" ma:hidden="true" ma:internalName="MediaServiceMetadata" ma:readOnly="true">
      <xsd:simpleType>
        <xsd:restriction base="dms:Note"/>
      </xsd:simpleType>
    </xsd:element>
    <xsd:element name="MediaServiceFastMetadata" ma:index="28"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MediaServiceAutoTags" ma:index="31" nillable="true" ma:displayName="Tags" ma:internalName="MediaServiceAutoTags" ma:readOnly="true">
      <xsd:simpleType>
        <xsd:restriction base="dms:Text"/>
      </xsd:simpleType>
    </xsd:element>
    <xsd:element name="MediaServiceOCR" ma:index="32" nillable="true" ma:displayName="Extracted Text" ma:internalName="MediaServiceOCR" ma:readOnly="true">
      <xsd:simpleType>
        <xsd:restriction base="dms:Note">
          <xsd:maxLength value="255"/>
        </xsd:restriction>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d29f0ef384242669a606ad1a9df00b7 xmlns="20c1abfa-485b-41c9-a329-38772ca1fd48">
      <Terms xmlns="http://schemas.microsoft.com/office/infopath/2007/PartnerControls">
        <TermInfo xmlns="http://schemas.microsoft.com/office/infopath/2007/PartnerControls">
          <TermName xmlns="http://schemas.microsoft.com/office/infopath/2007/PartnerControls">Operational Centre Amsterdam</TermName>
          <TermId xmlns="http://schemas.microsoft.com/office/infopath/2007/PartnerControls">c1cea462-cc28-4c38-bab9-3ca4a912d8a4</TermId>
        </TermInfo>
      </Terms>
    </cd29f0ef384242669a606ad1a9df00b7>
    <hf1c0e968c904d07a40bcfc4c670c7df xmlns="20c1abfa-485b-41c9-a329-38772ca1fd48">
      <Terms xmlns="http://schemas.microsoft.com/office/infopath/2007/PartnerControls">
        <TermInfo xmlns="http://schemas.microsoft.com/office/infopath/2007/PartnerControls">
          <TermName xmlns="http://schemas.microsoft.com/office/infopath/2007/PartnerControls">Medical</TermName>
          <TermId xmlns="http://schemas.microsoft.com/office/infopath/2007/PartnerControls">9876df0d-2114-45e7-af4a-a3839de2f0e0</TermId>
        </TermInfo>
      </Terms>
    </hf1c0e968c904d07a40bcfc4c670c7df>
    <k28648cfc64c4feeb48d6f4fd07f97c9 xmlns="20c1abfa-485b-41c9-a329-38772ca1fd48">
      <Terms xmlns="http://schemas.microsoft.com/office/infopath/2007/PartnerControls">
        <TermInfo xmlns="http://schemas.microsoft.com/office/infopath/2007/PartnerControls">
          <TermName xmlns="http://schemas.microsoft.com/office/infopath/2007/PartnerControls">Sudan-South</TermName>
          <TermId xmlns="http://schemas.microsoft.com/office/infopath/2007/PartnerControls">e0abc1b4-badc-4fdc-9388-5e638dab76f9</TermId>
        </TermInfo>
      </Terms>
    </k28648cfc64c4feeb48d6f4fd07f97c9>
    <TaxCatchAll xmlns="20c1abfa-485b-41c9-a329-38772ca1fd48">
      <Value>8</Value>
      <Value>4</Value>
      <Value>37</Value>
      <Value>2</Value>
      <Value>1</Value>
      <Value>3</Value>
    </TaxCatchAll>
    <TaxKeywordTaxHTField xmlns="20c1abfa-485b-41c9-a329-38772ca1fd48">
      <Terms xmlns="http://schemas.microsoft.com/office/infopath/2007/PartnerControls"/>
    </TaxKeywordTaxHTField>
    <Publishing_Status xmlns="20c1abfa-485b-41c9-a329-38772ca1fd48">Not Published</Publishing_Status>
    <ac5bcaea78d645efbd7ad57ee0e99c74 xmlns="20c1abfa-485b-41c9-a329-38772ca1fd48">
      <Terms xmlns="http://schemas.microsoft.com/office/infopath/2007/PartnerControls"/>
    </ac5bcaea78d645efbd7ad57ee0e99c74>
    <ma355bf4056648d0a4807f82c334cfeb xmlns="20c1abfa-485b-41c9-a329-38772ca1fd48">
      <Terms xmlns="http://schemas.microsoft.com/office/infopath/2007/PartnerControls">
        <TermInfo xmlns="http://schemas.microsoft.com/office/infopath/2007/PartnerControls">
          <TermName xmlns="http://schemas.microsoft.com/office/infopath/2007/PartnerControls">Field</TermName>
          <TermId xmlns="http://schemas.microsoft.com/office/infopath/2007/PartnerControls">b0809ff9-3f65-44b7-bafd-132f7bd5c20e</TermId>
        </TermInfo>
      </Terms>
    </ma355bf4056648d0a4807f82c334cfeb>
    <Last_Published_Date xmlns="20c1abfa-485b-41c9-a329-38772ca1fd48" xsi:nil="true"/>
    <c9685e466d8f4649b390625e1425c3ff xmlns="20c1abfa-485b-41c9-a329-38772ca1fd48">
      <Terms xmlns="http://schemas.microsoft.com/office/infopath/2007/PartnerControls"/>
    </c9685e466d8f4649b390625e1425c3ff>
  </documentManagement>
</p:properties>
</file>

<file path=customXml/itemProps1.xml><?xml version="1.0" encoding="utf-8"?>
<ds:datastoreItem xmlns:ds="http://schemas.openxmlformats.org/officeDocument/2006/customXml" ds:itemID="{F0EE0B13-15E5-4E9A-8AED-525E80C91533}">
  <ds:schemaRefs>
    <ds:schemaRef ds:uri="http://schemas.microsoft.com/sharepoint/v3/contenttype/forms"/>
  </ds:schemaRefs>
</ds:datastoreItem>
</file>

<file path=customXml/itemProps2.xml><?xml version="1.0" encoding="utf-8"?>
<ds:datastoreItem xmlns:ds="http://schemas.openxmlformats.org/officeDocument/2006/customXml" ds:itemID="{0E7375EF-229B-4EBA-B6D1-87148CAB9B65}"/>
</file>

<file path=customXml/itemProps3.xml><?xml version="1.0" encoding="utf-8"?>
<ds:datastoreItem xmlns:ds="http://schemas.openxmlformats.org/officeDocument/2006/customXml" ds:itemID="{9372BA0C-3EFA-403A-A426-47A80380BDF6}">
  <ds:schemaRefs>
    <ds:schemaRef ds:uri="http://schemas.microsoft.com/office/2006/metadata/properties"/>
    <ds:schemaRef ds:uri="http://schemas.microsoft.com/office/infopath/2007/PartnerControls"/>
    <ds:schemaRef ds:uri="20c1abfa-485b-41c9-a329-38772ca1fd4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MSF OCA</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ssudan-epidem</dc:creator>
  <cp:keywords/>
  <dc:description/>
  <cp:lastModifiedBy>Patrick Keating</cp:lastModifiedBy>
  <cp:revision>47</cp:revision>
  <dcterms:created xsi:type="dcterms:W3CDTF">2020-10-03T09:48:00Z</dcterms:created>
  <dcterms:modified xsi:type="dcterms:W3CDTF">2020-10-19T11:48:12Z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0x0101006151BAF7521DA6479F0E5CD5C6E53930</vt:lpwstr>
  </property>
  <property fmtid="{D5CDD505-2E9C-101B-9397-08002B2CF9AE}" pid="3" name="TaxKeyword">
    <vt:lpwstr/>
  </property>
  <property fmtid="{D5CDD505-2E9C-101B-9397-08002B2CF9AE}" pid="4" name="OCA_Mission">
    <vt:lpwstr>1;#Sudan-South|e0abc1b4-badc-4fdc-9388-5e638dab76f9</vt:lpwstr>
  </property>
  <property fmtid="{D5CDD505-2E9C-101B-9397-08002B2CF9AE}" pid="5" name="OCA_MSFEntity">
    <vt:lpwstr>3;#Operational Centre Amsterdam|c1cea462-cc28-4c38-bab9-3ca4a912d8a4</vt:lpwstr>
  </property>
  <property fmtid="{D5CDD505-2E9C-101B-9397-08002B2CF9AE}" pid="6" name="OCA_Entity">
    <vt:lpwstr>2;#Field|b0809ff9-3f65-44b7-bafd-132f7bd5c20e</vt:lpwstr>
  </property>
  <property fmtid="{D5CDD505-2E9C-101B-9397-08002B2CF9AE}" pid="7" name="OCA_Department">
    <vt:lpwstr>8;#Medical|9876df0d-2114-45e7-af4a-a3839de2f0e0</vt:lpwstr>
  </property>
  <property fmtid="{D5CDD505-2E9C-101B-9397-08002B2CF9AE}" pid="8" name="OCA_Country">
    <vt:lpwstr>4;#South Sudan|e578bae8-4d8f-450a-bf75-09144d2a1464</vt:lpwstr>
  </property>
  <property fmtid="{D5CDD505-2E9C-101B-9397-08002B2CF9AE}" pid="9" name="OCA_DocType">
    <vt:lpwstr/>
  </property>
  <property fmtid="{D5CDD505-2E9C-101B-9397-08002B2CF9AE}" pid="10" name="ea1123c5d5854e3487d4709e724a374d">
    <vt:lpwstr>All Employees|abdc8494-e9f0-48d7-aa73-5256561def0d</vt:lpwstr>
  </property>
  <property fmtid="{D5CDD505-2E9C-101B-9397-08002B2CF9AE}" pid="11" name="OCA_Audience">
    <vt:lpwstr>37;#All Employees|abdc8494-e9f0-48d7-aa73-5256561def0d</vt:lpwstr>
  </property>
  <property fmtid="{D5CDD505-2E9C-101B-9397-08002B2CF9AE}" pid="12" name="OCA_Project">
    <vt:lpwstr/>
  </property>
  <property fmtid="{D5CDD505-2E9C-101B-9397-08002B2CF9AE}" pid="13" name="p0c3e7b3f5fa4709884d178aaf27d97b">
    <vt:lpwstr>South Sudan|e578bae8-4d8f-450a-bf75-09144d2a1464</vt:lpwstr>
  </property>
</Properties>
</file>