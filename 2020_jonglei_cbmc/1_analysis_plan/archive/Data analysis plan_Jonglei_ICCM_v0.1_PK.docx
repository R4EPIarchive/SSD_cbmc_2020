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537CE" w14:textId="77777777" w:rsidR="000E2A36" w:rsidRPr="00905D2F" w:rsidRDefault="000E2A36" w:rsidP="000E2A36">
      <w:pPr>
        <w:pBdr>
          <w:bottom w:val="single" w:sz="4" w:space="1" w:color="auto"/>
        </w:pBdr>
        <w:rPr>
          <w:rFonts w:cstheme="minorHAnsi"/>
          <w:b/>
          <w:sz w:val="32"/>
          <w:lang w:val="en-US"/>
        </w:rPr>
      </w:pPr>
      <w:bookmarkStart w:id="0" w:name="_GoBack"/>
      <w:bookmarkEnd w:id="0"/>
      <w:r w:rsidRPr="00905D2F">
        <w:rPr>
          <w:rFonts w:cstheme="minorHAnsi"/>
          <w:b/>
          <w:sz w:val="32"/>
          <w:lang w:val="en-US"/>
        </w:rPr>
        <w:t>Data analysis plan</w:t>
      </w:r>
    </w:p>
    <w:p w14:paraId="5D1A8751" w14:textId="77777777" w:rsidR="000E2A36" w:rsidRDefault="000E2A36" w:rsidP="000E2A36">
      <w:pPr>
        <w:pStyle w:val="Heading2"/>
        <w:rPr>
          <w:rFonts w:eastAsia="Times New Roman"/>
        </w:rPr>
      </w:pPr>
      <w:commentRangeStart w:id="1"/>
      <w:r>
        <w:rPr>
          <w:rFonts w:eastAsia="Times New Roman"/>
        </w:rPr>
        <w:t>Background</w:t>
      </w:r>
      <w:commentRangeEnd w:id="1"/>
      <w:r w:rsidR="00001054">
        <w:rPr>
          <w:rStyle w:val="CommentReference"/>
          <w:rFonts w:asciiTheme="minorHAnsi" w:eastAsiaTheme="minorHAnsi" w:hAnsiTheme="minorHAnsi" w:cstheme="minorBidi"/>
          <w:color w:val="auto"/>
        </w:rPr>
        <w:commentReference w:id="1"/>
      </w:r>
    </w:p>
    <w:p w14:paraId="5DC61214" w14:textId="77777777" w:rsidR="00A9702F" w:rsidRPr="00001465" w:rsidRDefault="00A9702F" w:rsidP="00001465">
      <w:pPr>
        <w:rPr>
          <w:rFonts w:eastAsia="Times New Roman"/>
          <w:szCs w:val="20"/>
        </w:rPr>
      </w:pPr>
      <w:r>
        <w:t xml:space="preserve">MSF-OCA has operated in Jonglei State, South Sudan for over 25 years. </w:t>
      </w:r>
      <w:r w:rsidR="00001465" w:rsidRPr="00001465">
        <w:rPr>
          <w:rFonts w:eastAsia="Times New Roman"/>
          <w:szCs w:val="20"/>
        </w:rPr>
        <w:t xml:space="preserve">The area is a complex environment with frequent outbreaks/epidemics of diseases, accessibility and communication barriers, and ongoing conflict. </w:t>
      </w:r>
      <w:r w:rsidR="00001465">
        <w:t>Since establishment,</w:t>
      </w:r>
      <w:r>
        <w:t xml:space="preserve"> the type of </w:t>
      </w:r>
      <w:r w:rsidR="00001465">
        <w:t xml:space="preserve">public health </w:t>
      </w:r>
      <w:r>
        <w:t>service</w:t>
      </w:r>
      <w:r w:rsidR="00001465">
        <w:t>s</w:t>
      </w:r>
      <w:r>
        <w:t xml:space="preserve"> and </w:t>
      </w:r>
      <w:del w:id="2" w:author="Patrick Keating" w:date="2020-02-10T18:25:00Z">
        <w:r w:rsidDel="00001054">
          <w:delText xml:space="preserve">and </w:delText>
        </w:r>
      </w:del>
      <w:r>
        <w:t>number of health facilities have evolved according to need</w:t>
      </w:r>
      <w:r w:rsidR="00001465">
        <w:t xml:space="preserve"> </w:t>
      </w:r>
      <w:r w:rsidR="00001465" w:rsidRPr="00001465">
        <w:rPr>
          <w:rFonts w:eastAsia="Times New Roman"/>
          <w:szCs w:val="20"/>
        </w:rPr>
        <w:t>(Appendix 1)</w:t>
      </w:r>
      <w:r>
        <w:t xml:space="preserve">. </w:t>
      </w:r>
    </w:p>
    <w:p w14:paraId="12B07970" w14:textId="77777777" w:rsidR="00001465" w:rsidRDefault="00001465" w:rsidP="00001465">
      <w:pPr>
        <w:rPr>
          <w:rFonts w:eastAsia="Times New Roman"/>
          <w:szCs w:val="20"/>
        </w:rPr>
      </w:pPr>
      <w:r>
        <w:rPr>
          <w:rFonts w:eastAsia="Times New Roman"/>
          <w:szCs w:val="20"/>
        </w:rPr>
        <w:t>MSF-OCA provides</w:t>
      </w:r>
      <w:r w:rsidR="00905D2F" w:rsidRPr="00001465">
        <w:rPr>
          <w:rFonts w:eastAsia="Times New Roman"/>
          <w:szCs w:val="20"/>
        </w:rPr>
        <w:t xml:space="preserve"> medical care at </w:t>
      </w:r>
      <w:proofErr w:type="spellStart"/>
      <w:r w:rsidR="00905D2F" w:rsidRPr="00001465">
        <w:rPr>
          <w:rFonts w:eastAsia="Times New Roman"/>
          <w:szCs w:val="20"/>
        </w:rPr>
        <w:t>Lankien</w:t>
      </w:r>
      <w:proofErr w:type="spellEnd"/>
      <w:r w:rsidR="00905D2F" w:rsidRPr="00001465">
        <w:rPr>
          <w:rFonts w:eastAsia="Times New Roman"/>
          <w:szCs w:val="20"/>
        </w:rPr>
        <w:t xml:space="preserve"> Hospital, </w:t>
      </w:r>
      <w:proofErr w:type="spellStart"/>
      <w:r w:rsidR="00905D2F" w:rsidRPr="00001465">
        <w:rPr>
          <w:rFonts w:eastAsia="Times New Roman"/>
          <w:szCs w:val="20"/>
        </w:rPr>
        <w:t>Pieri</w:t>
      </w:r>
      <w:proofErr w:type="spellEnd"/>
      <w:r w:rsidR="00905D2F" w:rsidRPr="00001465">
        <w:rPr>
          <w:rFonts w:eastAsia="Times New Roman"/>
          <w:szCs w:val="20"/>
        </w:rPr>
        <w:t xml:space="preserve"> PHCC and five decentralised satellite CBMC sites in </w:t>
      </w:r>
      <w:proofErr w:type="spellStart"/>
      <w:r w:rsidR="00905D2F" w:rsidRPr="00001465">
        <w:rPr>
          <w:rFonts w:eastAsia="Times New Roman"/>
          <w:szCs w:val="20"/>
        </w:rPr>
        <w:t>Nyirol</w:t>
      </w:r>
      <w:proofErr w:type="spellEnd"/>
      <w:r w:rsidR="00905D2F" w:rsidRPr="00001465">
        <w:rPr>
          <w:rFonts w:eastAsia="Times New Roman"/>
          <w:szCs w:val="20"/>
        </w:rPr>
        <w:t xml:space="preserve"> and </w:t>
      </w:r>
      <w:proofErr w:type="spellStart"/>
      <w:r w:rsidR="00905D2F" w:rsidRPr="00001465">
        <w:rPr>
          <w:rFonts w:eastAsia="Times New Roman"/>
          <w:szCs w:val="20"/>
        </w:rPr>
        <w:t>Uror</w:t>
      </w:r>
      <w:proofErr w:type="spellEnd"/>
      <w:r w:rsidR="00905D2F" w:rsidRPr="00001465">
        <w:rPr>
          <w:rFonts w:eastAsia="Times New Roman"/>
          <w:szCs w:val="20"/>
        </w:rPr>
        <w:t xml:space="preserve"> Counties (Map 1). In 2019, </w:t>
      </w:r>
      <w:r>
        <w:rPr>
          <w:rFonts w:eastAsia="Times New Roman"/>
          <w:szCs w:val="20"/>
        </w:rPr>
        <w:t>health services were</w:t>
      </w:r>
      <w:r w:rsidR="00905D2F" w:rsidRPr="00001465">
        <w:rPr>
          <w:rFonts w:eastAsia="Times New Roman"/>
          <w:szCs w:val="20"/>
        </w:rPr>
        <w:t xml:space="preserve"> provided at two additional sites</w:t>
      </w:r>
      <w:r w:rsidRPr="00001465">
        <w:rPr>
          <w:rFonts w:eastAsia="Times New Roman"/>
          <w:szCs w:val="20"/>
        </w:rPr>
        <w:t xml:space="preserve">, </w:t>
      </w:r>
      <w:proofErr w:type="spellStart"/>
      <w:r w:rsidRPr="00001465">
        <w:rPr>
          <w:rFonts w:eastAsia="Times New Roman"/>
          <w:szCs w:val="20"/>
        </w:rPr>
        <w:t>Modit</w:t>
      </w:r>
      <w:proofErr w:type="spellEnd"/>
      <w:r w:rsidRPr="00001465">
        <w:rPr>
          <w:rFonts w:eastAsia="Times New Roman"/>
          <w:szCs w:val="20"/>
        </w:rPr>
        <w:t xml:space="preserve"> and </w:t>
      </w:r>
      <w:proofErr w:type="spellStart"/>
      <w:r w:rsidRPr="00001465">
        <w:rPr>
          <w:rFonts w:eastAsia="Times New Roman"/>
          <w:szCs w:val="20"/>
        </w:rPr>
        <w:t>Pathai</w:t>
      </w:r>
      <w:proofErr w:type="spellEnd"/>
      <w:r w:rsidR="00905D2F" w:rsidRPr="00001465">
        <w:rPr>
          <w:rFonts w:eastAsia="Times New Roman"/>
          <w:szCs w:val="20"/>
        </w:rPr>
        <w:t xml:space="preserve">. Both sites commenced as </w:t>
      </w:r>
      <w:commentRangeStart w:id="3"/>
      <w:r w:rsidR="00905D2F" w:rsidRPr="00001465">
        <w:rPr>
          <w:rFonts w:eastAsia="Times New Roman"/>
          <w:szCs w:val="20"/>
        </w:rPr>
        <w:t>PHCU’s</w:t>
      </w:r>
      <w:commentRangeEnd w:id="3"/>
      <w:r w:rsidR="00001054">
        <w:rPr>
          <w:rStyle w:val="CommentReference"/>
        </w:rPr>
        <w:commentReference w:id="3"/>
      </w:r>
      <w:r w:rsidR="00905D2F" w:rsidRPr="00001465">
        <w:rPr>
          <w:rFonts w:eastAsia="Times New Roman"/>
          <w:szCs w:val="20"/>
        </w:rPr>
        <w:t xml:space="preserve"> in 2019</w:t>
      </w:r>
      <w:r>
        <w:rPr>
          <w:rFonts w:eastAsia="Times New Roman"/>
          <w:szCs w:val="20"/>
        </w:rPr>
        <w:t>,</w:t>
      </w:r>
      <w:r w:rsidR="00905D2F" w:rsidRPr="00001465">
        <w:rPr>
          <w:rFonts w:eastAsia="Times New Roman"/>
          <w:szCs w:val="20"/>
        </w:rPr>
        <w:t xml:space="preserve"> before </w:t>
      </w:r>
      <w:r>
        <w:rPr>
          <w:rFonts w:eastAsia="Times New Roman"/>
          <w:szCs w:val="20"/>
        </w:rPr>
        <w:t xml:space="preserve">transitioning to the CBMC model. The CBMC model is based on the WHO Integrated Community Case Management (ICCM) strategy that complements the reach of public health services. Treatment of malaria, pneumonia and diarrhoea is provided to populations with limited access to facility-based health care, with a focus on children less than 5 years. </w:t>
      </w:r>
    </w:p>
    <w:p w14:paraId="172F6DF2" w14:textId="6B27F49A" w:rsidR="006A5A66" w:rsidRDefault="006A5A66" w:rsidP="006A5A66">
      <w:pPr>
        <w:rPr>
          <w:lang w:val="en-GB"/>
        </w:rPr>
      </w:pPr>
      <w:r>
        <w:rPr>
          <w:rFonts w:eastAsia="Times New Roman"/>
          <w:szCs w:val="20"/>
        </w:rPr>
        <w:t xml:space="preserve">In 2019, a </w:t>
      </w:r>
      <w:r w:rsidR="00001465">
        <w:rPr>
          <w:rFonts w:eastAsia="Times New Roman"/>
          <w:szCs w:val="20"/>
        </w:rPr>
        <w:t>review of the Jonglei C</w:t>
      </w:r>
      <w:r>
        <w:rPr>
          <w:rFonts w:eastAsia="Times New Roman"/>
          <w:szCs w:val="20"/>
        </w:rPr>
        <w:t>BMC sites and malaria points was</w:t>
      </w:r>
      <w:r w:rsidR="00001465">
        <w:rPr>
          <w:rFonts w:eastAsia="Times New Roman"/>
          <w:szCs w:val="20"/>
        </w:rPr>
        <w:t xml:space="preserve"> conducted. Health services should be continuously monitored and evaluated to ensure they continue to meet the population</w:t>
      </w:r>
      <w:r>
        <w:rPr>
          <w:rFonts w:eastAsia="Times New Roman"/>
          <w:szCs w:val="20"/>
        </w:rPr>
        <w:t xml:space="preserve"> needs. This includes understand</w:t>
      </w:r>
      <w:ins w:id="4" w:author="Patrick Keating" w:date="2020-02-10T18:26:00Z">
        <w:r w:rsidR="00001054">
          <w:rPr>
            <w:rFonts w:eastAsia="Times New Roman"/>
            <w:szCs w:val="20"/>
          </w:rPr>
          <w:t>ing</w:t>
        </w:r>
      </w:ins>
      <w:r>
        <w:rPr>
          <w:rFonts w:eastAsia="Times New Roman"/>
          <w:szCs w:val="20"/>
        </w:rPr>
        <w:t xml:space="preserve"> trends in key morbidities and treatments provided. This </w:t>
      </w:r>
      <w:r w:rsidR="00001465">
        <w:rPr>
          <w:rFonts w:eastAsia="Times New Roman"/>
          <w:szCs w:val="20"/>
        </w:rPr>
        <w:t>secondary data analysis serv</w:t>
      </w:r>
      <w:del w:id="5" w:author="Patrick Keating" w:date="2020-02-10T18:27:00Z">
        <w:r w:rsidR="00001465" w:rsidDel="00001054">
          <w:rPr>
            <w:rFonts w:eastAsia="Times New Roman"/>
            <w:szCs w:val="20"/>
          </w:rPr>
          <w:delText>ic</w:delText>
        </w:r>
      </w:del>
      <w:r w:rsidR="00001465">
        <w:rPr>
          <w:rFonts w:eastAsia="Times New Roman"/>
          <w:szCs w:val="20"/>
        </w:rPr>
        <w:t xml:space="preserve">es as </w:t>
      </w:r>
      <w:r>
        <w:rPr>
          <w:rFonts w:eastAsia="Times New Roman"/>
          <w:szCs w:val="20"/>
        </w:rPr>
        <w:t>an extension of the</w:t>
      </w:r>
      <w:r w:rsidR="00001465">
        <w:rPr>
          <w:rFonts w:eastAsia="Times New Roman"/>
          <w:szCs w:val="20"/>
        </w:rPr>
        <w:t xml:space="preserve"> analysis. </w:t>
      </w:r>
      <w:r>
        <w:rPr>
          <w:lang w:val="en-GB"/>
        </w:rPr>
        <w:t xml:space="preserve">The purpose is to explore trends in select morbidities from Jonglei project health facilities, with a specific focus on the operational ICCM/CBMC sites. </w:t>
      </w:r>
    </w:p>
    <w:p w14:paraId="11998F7E" w14:textId="77777777" w:rsidR="008938EA" w:rsidRDefault="006A5A66" w:rsidP="00200F0B">
      <w:pPr>
        <w:pStyle w:val="Heading2"/>
        <w:rPr>
          <w:lang w:val="en-GB"/>
        </w:rPr>
      </w:pPr>
      <w:r>
        <w:rPr>
          <w:lang w:val="en-GB"/>
        </w:rPr>
        <w:t>Methodology</w:t>
      </w:r>
    </w:p>
    <w:tbl>
      <w:tblPr>
        <w:tblStyle w:val="TableGrid"/>
        <w:tblW w:w="0" w:type="auto"/>
        <w:tblLook w:val="04A0" w:firstRow="1" w:lastRow="0" w:firstColumn="1" w:lastColumn="0" w:noHBand="0" w:noVBand="1"/>
      </w:tblPr>
      <w:tblGrid>
        <w:gridCol w:w="2689"/>
        <w:gridCol w:w="6661"/>
      </w:tblGrid>
      <w:tr w:rsidR="008938EA" w14:paraId="31D36B1F" w14:textId="77777777" w:rsidTr="00652211">
        <w:tc>
          <w:tcPr>
            <w:tcW w:w="2689" w:type="dxa"/>
          </w:tcPr>
          <w:p w14:paraId="4B229F8D" w14:textId="77777777" w:rsidR="008938EA" w:rsidRDefault="008938EA" w:rsidP="008938EA">
            <w:pPr>
              <w:rPr>
                <w:lang w:val="en-GB"/>
              </w:rPr>
            </w:pPr>
            <w:r>
              <w:rPr>
                <w:lang w:val="en-GB"/>
              </w:rPr>
              <w:t>Study type</w:t>
            </w:r>
          </w:p>
        </w:tc>
        <w:tc>
          <w:tcPr>
            <w:tcW w:w="6661" w:type="dxa"/>
          </w:tcPr>
          <w:p w14:paraId="0A4FC8B5" w14:textId="77777777" w:rsidR="008938EA" w:rsidRDefault="008938EA" w:rsidP="008938EA">
            <w:pPr>
              <w:rPr>
                <w:lang w:val="en-GB"/>
              </w:rPr>
            </w:pPr>
            <w:r>
              <w:rPr>
                <w:lang w:val="en-GB"/>
              </w:rPr>
              <w:t>Secondary data analysis</w:t>
            </w:r>
          </w:p>
        </w:tc>
      </w:tr>
      <w:tr w:rsidR="008938EA" w14:paraId="605BC688" w14:textId="77777777" w:rsidTr="00652211">
        <w:tc>
          <w:tcPr>
            <w:tcW w:w="2689" w:type="dxa"/>
          </w:tcPr>
          <w:p w14:paraId="16C153EA" w14:textId="77777777" w:rsidR="008938EA" w:rsidRDefault="008938EA" w:rsidP="008938EA">
            <w:pPr>
              <w:rPr>
                <w:lang w:val="en-GB"/>
              </w:rPr>
            </w:pPr>
            <w:r>
              <w:rPr>
                <w:lang w:val="en-GB"/>
              </w:rPr>
              <w:t>Data sets used</w:t>
            </w:r>
          </w:p>
        </w:tc>
        <w:tc>
          <w:tcPr>
            <w:tcW w:w="6661" w:type="dxa"/>
          </w:tcPr>
          <w:p w14:paraId="11BCEEB5" w14:textId="77777777" w:rsidR="008938EA" w:rsidRDefault="008938EA" w:rsidP="008938EA">
            <w:pPr>
              <w:rPr>
                <w:lang w:val="en-GB"/>
              </w:rPr>
            </w:pPr>
            <w:r>
              <w:rPr>
                <w:lang w:val="en-GB"/>
              </w:rPr>
              <w:t>Data will</w:t>
            </w:r>
            <w:r w:rsidR="00795A44">
              <w:rPr>
                <w:lang w:val="en-GB"/>
              </w:rPr>
              <w:t xml:space="preserve"> be sourced from the HIS system for 2019.</w:t>
            </w:r>
          </w:p>
          <w:p w14:paraId="181E6029" w14:textId="77777777" w:rsidR="008938EA" w:rsidRDefault="008938EA" w:rsidP="008938EA">
            <w:pPr>
              <w:rPr>
                <w:lang w:val="en-GB"/>
              </w:rPr>
            </w:pPr>
          </w:p>
        </w:tc>
      </w:tr>
      <w:tr w:rsidR="008938EA" w14:paraId="39A643C7" w14:textId="77777777" w:rsidTr="00652211">
        <w:tc>
          <w:tcPr>
            <w:tcW w:w="2689" w:type="dxa"/>
          </w:tcPr>
          <w:p w14:paraId="3BDC2DBE" w14:textId="77777777" w:rsidR="008938EA" w:rsidRDefault="008938EA" w:rsidP="008938EA">
            <w:pPr>
              <w:rPr>
                <w:lang w:val="en-GB"/>
              </w:rPr>
            </w:pPr>
            <w:r>
              <w:rPr>
                <w:lang w:val="en-GB"/>
              </w:rPr>
              <w:t>Analysis package</w:t>
            </w:r>
          </w:p>
        </w:tc>
        <w:tc>
          <w:tcPr>
            <w:tcW w:w="6661" w:type="dxa"/>
          </w:tcPr>
          <w:p w14:paraId="08D39FCD" w14:textId="77777777" w:rsidR="008938EA" w:rsidRDefault="008938EA" w:rsidP="008938EA">
            <w:pPr>
              <w:rPr>
                <w:lang w:val="en-GB"/>
              </w:rPr>
            </w:pPr>
            <w:r>
              <w:rPr>
                <w:lang w:val="en-GB"/>
              </w:rPr>
              <w:t xml:space="preserve">Microsoft Excel and </w:t>
            </w:r>
            <w:commentRangeStart w:id="6"/>
            <w:r>
              <w:rPr>
                <w:lang w:val="en-GB"/>
              </w:rPr>
              <w:t>Stata</w:t>
            </w:r>
            <w:commentRangeEnd w:id="6"/>
            <w:r w:rsidR="00001054">
              <w:rPr>
                <w:rStyle w:val="CommentReference"/>
              </w:rPr>
              <w:commentReference w:id="6"/>
            </w:r>
          </w:p>
        </w:tc>
      </w:tr>
      <w:tr w:rsidR="008938EA" w14:paraId="764216B6" w14:textId="77777777" w:rsidTr="00652211">
        <w:tc>
          <w:tcPr>
            <w:tcW w:w="2689" w:type="dxa"/>
          </w:tcPr>
          <w:p w14:paraId="3A830DFF" w14:textId="77777777" w:rsidR="008938EA" w:rsidRDefault="008938EA" w:rsidP="008938EA">
            <w:pPr>
              <w:rPr>
                <w:lang w:val="en-GB"/>
              </w:rPr>
            </w:pPr>
            <w:r>
              <w:rPr>
                <w:lang w:val="en-GB"/>
              </w:rPr>
              <w:t>Exposure variable</w:t>
            </w:r>
          </w:p>
        </w:tc>
        <w:tc>
          <w:tcPr>
            <w:tcW w:w="6661" w:type="dxa"/>
          </w:tcPr>
          <w:p w14:paraId="50BCCE45" w14:textId="77777777" w:rsidR="008938EA" w:rsidRDefault="008938EA" w:rsidP="008938EA">
            <w:pPr>
              <w:rPr>
                <w:lang w:val="en-GB"/>
              </w:rPr>
            </w:pPr>
            <w:r>
              <w:rPr>
                <w:lang w:val="en-GB"/>
              </w:rPr>
              <w:t>Locality, age, morbidity</w:t>
            </w:r>
          </w:p>
        </w:tc>
      </w:tr>
      <w:tr w:rsidR="008938EA" w14:paraId="03FD98CA" w14:textId="77777777" w:rsidTr="00652211">
        <w:tc>
          <w:tcPr>
            <w:tcW w:w="2689" w:type="dxa"/>
          </w:tcPr>
          <w:p w14:paraId="606E48AA" w14:textId="77777777" w:rsidR="008938EA" w:rsidRDefault="008938EA" w:rsidP="008938EA">
            <w:pPr>
              <w:rPr>
                <w:lang w:val="en-GB"/>
              </w:rPr>
            </w:pPr>
            <w:r>
              <w:rPr>
                <w:lang w:val="en-GB"/>
              </w:rPr>
              <w:t>Outcome variables</w:t>
            </w:r>
          </w:p>
        </w:tc>
        <w:tc>
          <w:tcPr>
            <w:tcW w:w="6661" w:type="dxa"/>
          </w:tcPr>
          <w:p w14:paraId="01E6880A" w14:textId="77777777" w:rsidR="008938EA" w:rsidRDefault="008938EA" w:rsidP="008938EA">
            <w:pPr>
              <w:rPr>
                <w:lang w:val="en-GB"/>
              </w:rPr>
            </w:pPr>
            <w:r>
              <w:rPr>
                <w:lang w:val="en-GB"/>
              </w:rPr>
              <w:t>Consultations</w:t>
            </w:r>
          </w:p>
        </w:tc>
      </w:tr>
    </w:tbl>
    <w:p w14:paraId="32DB36DB" w14:textId="77777777" w:rsidR="006A5A66" w:rsidRDefault="006A5A66" w:rsidP="006A5A66">
      <w:pPr>
        <w:rPr>
          <w:rFonts w:cstheme="minorHAnsi"/>
          <w:lang w:val="en-US"/>
        </w:rPr>
      </w:pPr>
    </w:p>
    <w:p w14:paraId="1ED4463E" w14:textId="77777777" w:rsidR="0029651B" w:rsidRDefault="006A5A66" w:rsidP="006A5A66">
      <w:pPr>
        <w:rPr>
          <w:lang w:val="en-GB"/>
        </w:rPr>
      </w:pPr>
      <w:r>
        <w:rPr>
          <w:rFonts w:cstheme="minorHAnsi"/>
          <w:lang w:val="en-US"/>
        </w:rPr>
        <w:t>D</w:t>
      </w:r>
      <w:r w:rsidRPr="000E2A36">
        <w:rPr>
          <w:rFonts w:cstheme="minorHAnsi"/>
          <w:lang w:val="en-US"/>
        </w:rPr>
        <w:t>ifferent data variables</w:t>
      </w:r>
      <w:r>
        <w:rPr>
          <w:rFonts w:cstheme="minorHAnsi"/>
          <w:lang w:val="en-US"/>
        </w:rPr>
        <w:t xml:space="preserve"> and extraction processes exist </w:t>
      </w:r>
      <w:r w:rsidRPr="000E2A36">
        <w:rPr>
          <w:rFonts w:cstheme="minorHAnsi"/>
          <w:lang w:val="en-US"/>
        </w:rPr>
        <w:t xml:space="preserve">per </w:t>
      </w:r>
      <w:r>
        <w:rPr>
          <w:rFonts w:cstheme="minorHAnsi"/>
          <w:lang w:val="en-US"/>
        </w:rPr>
        <w:t xml:space="preserve">health facility. </w:t>
      </w:r>
      <w:proofErr w:type="spellStart"/>
      <w:r>
        <w:rPr>
          <w:rFonts w:cstheme="minorHAnsi"/>
          <w:lang w:val="en-US"/>
        </w:rPr>
        <w:t>Lankien</w:t>
      </w:r>
      <w:proofErr w:type="spellEnd"/>
      <w:r>
        <w:rPr>
          <w:rFonts w:cstheme="minorHAnsi"/>
          <w:lang w:val="en-US"/>
        </w:rPr>
        <w:t xml:space="preserve"> Hospital, </w:t>
      </w:r>
      <w:proofErr w:type="spellStart"/>
      <w:r w:rsidRPr="000E2A36">
        <w:rPr>
          <w:rFonts w:cstheme="minorHAnsi"/>
          <w:lang w:val="en-US"/>
        </w:rPr>
        <w:t>Pieri</w:t>
      </w:r>
      <w:proofErr w:type="spellEnd"/>
      <w:r w:rsidRPr="000E2A36">
        <w:rPr>
          <w:rFonts w:cstheme="minorHAnsi"/>
          <w:lang w:val="en-US"/>
        </w:rPr>
        <w:t xml:space="preserve"> PHCC and former PHCU</w:t>
      </w:r>
      <w:r>
        <w:rPr>
          <w:rFonts w:cstheme="minorHAnsi"/>
          <w:lang w:val="en-US"/>
        </w:rPr>
        <w:t xml:space="preserve"> sites record data under OPD. </w:t>
      </w:r>
      <w:r w:rsidRPr="000E2A36">
        <w:rPr>
          <w:rFonts w:cstheme="minorHAnsi"/>
          <w:lang w:val="en-US"/>
        </w:rPr>
        <w:t>ICCM sites</w:t>
      </w:r>
      <w:r>
        <w:rPr>
          <w:rFonts w:cstheme="minorHAnsi"/>
          <w:lang w:val="en-US"/>
        </w:rPr>
        <w:t xml:space="preserve"> record data under CBMC/ICCM</w:t>
      </w:r>
      <w:r w:rsidRPr="000E2A36">
        <w:rPr>
          <w:rFonts w:cstheme="minorHAnsi"/>
          <w:lang w:val="en-US"/>
        </w:rPr>
        <w:t>.</w:t>
      </w:r>
      <w:r>
        <w:rPr>
          <w:rFonts w:cstheme="minorHAnsi"/>
          <w:lang w:val="en-US"/>
        </w:rPr>
        <w:t xml:space="preserve"> This means for two health </w:t>
      </w:r>
      <w:proofErr w:type="gramStart"/>
      <w:r>
        <w:rPr>
          <w:rFonts w:cstheme="minorHAnsi"/>
          <w:lang w:val="en-US"/>
        </w:rPr>
        <w:t>services,</w:t>
      </w:r>
      <w:proofErr w:type="gramEnd"/>
      <w:r>
        <w:rPr>
          <w:rFonts w:cstheme="minorHAnsi"/>
          <w:lang w:val="en-US"/>
        </w:rPr>
        <w:t xml:space="preserve"> data is extracted differently based on their classification.</w:t>
      </w:r>
    </w:p>
    <w:p w14:paraId="5097892F" w14:textId="77777777" w:rsidR="008938EA" w:rsidRDefault="008938EA" w:rsidP="008938EA">
      <w:pPr>
        <w:pStyle w:val="Heading2"/>
        <w:rPr>
          <w:lang w:val="en-GB"/>
        </w:rPr>
      </w:pPr>
      <w:r>
        <w:rPr>
          <w:lang w:val="en-GB"/>
        </w:rPr>
        <w:t>Proposed analytical strategy</w:t>
      </w:r>
    </w:p>
    <w:p w14:paraId="6076AB4C" w14:textId="77777777" w:rsidR="008938EA" w:rsidRDefault="008938EA" w:rsidP="008938EA">
      <w:pPr>
        <w:pStyle w:val="ListParagraph"/>
        <w:numPr>
          <w:ilvl w:val="0"/>
          <w:numId w:val="6"/>
        </w:numPr>
        <w:rPr>
          <w:lang w:val="en-GB"/>
        </w:rPr>
      </w:pPr>
      <w:r>
        <w:rPr>
          <w:lang w:val="en-GB"/>
        </w:rPr>
        <w:t>Extract multiple data from HIS</w:t>
      </w:r>
      <w:r w:rsidR="0029651B">
        <w:rPr>
          <w:lang w:val="en-GB"/>
        </w:rPr>
        <w:t xml:space="preserve"> 2019 to present data</w:t>
      </w:r>
      <w:r w:rsidR="00852092">
        <w:rPr>
          <w:lang w:val="en-GB"/>
        </w:rPr>
        <w:t>. Remove first few lines. Format headings to suit Stata</w:t>
      </w:r>
      <w:r w:rsidR="006A5A66">
        <w:rPr>
          <w:lang w:val="en-GB"/>
        </w:rPr>
        <w:t xml:space="preserve"> and transition into R software </w:t>
      </w:r>
      <w:commentRangeStart w:id="7"/>
      <w:r w:rsidR="006A5A66">
        <w:rPr>
          <w:lang w:val="en-GB"/>
        </w:rPr>
        <w:t>package</w:t>
      </w:r>
      <w:commentRangeEnd w:id="7"/>
      <w:r w:rsidR="00001054">
        <w:rPr>
          <w:rStyle w:val="CommentReference"/>
        </w:rPr>
        <w:commentReference w:id="7"/>
      </w:r>
      <w:r w:rsidR="00852092">
        <w:rPr>
          <w:lang w:val="en-GB"/>
        </w:rPr>
        <w:t xml:space="preserve">. </w:t>
      </w:r>
    </w:p>
    <w:p w14:paraId="43967540" w14:textId="77777777" w:rsidR="00DE7BEC" w:rsidRDefault="00DE7BEC" w:rsidP="008938EA">
      <w:pPr>
        <w:pStyle w:val="ListParagraph"/>
        <w:numPr>
          <w:ilvl w:val="0"/>
          <w:numId w:val="6"/>
        </w:numPr>
        <w:rPr>
          <w:lang w:val="en-GB"/>
        </w:rPr>
      </w:pPr>
      <w:r>
        <w:rPr>
          <w:lang w:val="en-GB"/>
        </w:rPr>
        <w:t>Append datasets</w:t>
      </w:r>
      <w:r w:rsidR="005D16AF">
        <w:rPr>
          <w:lang w:val="en-GB"/>
        </w:rPr>
        <w:t>.</w:t>
      </w:r>
    </w:p>
    <w:p w14:paraId="7E1CEEA4" w14:textId="77777777" w:rsidR="00DE7BEC" w:rsidRDefault="00DE7BEC" w:rsidP="00DE7BEC">
      <w:pPr>
        <w:pStyle w:val="ListParagraph"/>
        <w:numPr>
          <w:ilvl w:val="0"/>
          <w:numId w:val="6"/>
        </w:numPr>
        <w:rPr>
          <w:lang w:val="en-GB"/>
        </w:rPr>
      </w:pPr>
      <w:r>
        <w:rPr>
          <w:lang w:val="en-GB"/>
        </w:rPr>
        <w:t>Merge data from:</w:t>
      </w:r>
    </w:p>
    <w:p w14:paraId="36FBF3FA" w14:textId="77777777" w:rsidR="00DE7BEC" w:rsidRDefault="00DE7BEC" w:rsidP="00DE7BEC">
      <w:pPr>
        <w:pStyle w:val="ListParagraph"/>
        <w:numPr>
          <w:ilvl w:val="1"/>
          <w:numId w:val="6"/>
        </w:numPr>
        <w:rPr>
          <w:lang w:val="en-GB"/>
        </w:rPr>
      </w:pPr>
      <w:proofErr w:type="spellStart"/>
      <w:r w:rsidRPr="00DE7BEC">
        <w:rPr>
          <w:lang w:val="en-GB"/>
        </w:rPr>
        <w:t>Modit</w:t>
      </w:r>
      <w:proofErr w:type="spellEnd"/>
      <w:r>
        <w:rPr>
          <w:lang w:val="en-GB"/>
        </w:rPr>
        <w:t xml:space="preserve"> </w:t>
      </w:r>
      <w:r w:rsidRPr="00DE7BEC">
        <w:rPr>
          <w:lang w:val="en-GB"/>
        </w:rPr>
        <w:t>ICCM</w:t>
      </w:r>
      <w:r>
        <w:rPr>
          <w:lang w:val="en-GB"/>
        </w:rPr>
        <w:t xml:space="preserve"> and </w:t>
      </w:r>
      <w:proofErr w:type="spellStart"/>
      <w:r w:rsidRPr="00DE7BEC">
        <w:rPr>
          <w:lang w:val="en-GB"/>
        </w:rPr>
        <w:t>Modit</w:t>
      </w:r>
      <w:proofErr w:type="spellEnd"/>
      <w:r>
        <w:rPr>
          <w:lang w:val="en-GB"/>
        </w:rPr>
        <w:t xml:space="preserve"> </w:t>
      </w:r>
      <w:r w:rsidRPr="00DE7BEC">
        <w:rPr>
          <w:lang w:val="en-GB"/>
        </w:rPr>
        <w:t>PHCU</w:t>
      </w:r>
      <w:r>
        <w:rPr>
          <w:lang w:val="en-GB"/>
        </w:rPr>
        <w:t xml:space="preserve"> </w:t>
      </w:r>
      <w:r w:rsidRPr="00DE7BEC">
        <w:rPr>
          <w:lang w:val="en-GB"/>
        </w:rPr>
        <w:t>(week 1-9)</w:t>
      </w:r>
    </w:p>
    <w:p w14:paraId="7ACB94F5" w14:textId="77777777" w:rsidR="00DE7BEC" w:rsidRPr="00DE7BEC" w:rsidRDefault="00DE7BEC" w:rsidP="00DE7BEC">
      <w:pPr>
        <w:pStyle w:val="ListParagraph"/>
        <w:numPr>
          <w:ilvl w:val="1"/>
          <w:numId w:val="6"/>
        </w:numPr>
        <w:rPr>
          <w:lang w:val="en-GB"/>
        </w:rPr>
      </w:pPr>
      <w:proofErr w:type="spellStart"/>
      <w:r w:rsidRPr="00DE7BEC">
        <w:rPr>
          <w:lang w:val="en-GB"/>
        </w:rPr>
        <w:t>PathaiICCM</w:t>
      </w:r>
      <w:proofErr w:type="spellEnd"/>
      <w:r w:rsidRPr="00DE7BEC">
        <w:rPr>
          <w:lang w:val="en-GB"/>
        </w:rPr>
        <w:t xml:space="preserve">" and </w:t>
      </w:r>
      <w:proofErr w:type="spellStart"/>
      <w:r w:rsidRPr="00DE7BEC">
        <w:rPr>
          <w:lang w:val="en-GB"/>
        </w:rPr>
        <w:t>Pathai</w:t>
      </w:r>
      <w:proofErr w:type="spellEnd"/>
      <w:r w:rsidRPr="00DE7BEC">
        <w:rPr>
          <w:lang w:val="en-GB"/>
        </w:rPr>
        <w:t xml:space="preserve"> PHCU (week 1-9)</w:t>
      </w:r>
    </w:p>
    <w:p w14:paraId="6F1E84B8" w14:textId="77777777" w:rsidR="008938EA" w:rsidRDefault="008938EA" w:rsidP="008938EA">
      <w:pPr>
        <w:pStyle w:val="ListParagraph"/>
        <w:numPr>
          <w:ilvl w:val="0"/>
          <w:numId w:val="6"/>
        </w:numPr>
        <w:rPr>
          <w:lang w:val="en-GB"/>
        </w:rPr>
      </w:pPr>
      <w:r>
        <w:rPr>
          <w:lang w:val="en-GB"/>
        </w:rPr>
        <w:t>Check missing weeks</w:t>
      </w:r>
      <w:r w:rsidR="005D16AF">
        <w:rPr>
          <w:lang w:val="en-GB"/>
        </w:rPr>
        <w:t>.</w:t>
      </w:r>
    </w:p>
    <w:p w14:paraId="00D681A8" w14:textId="77777777" w:rsidR="006C2D59" w:rsidRDefault="006C2D59" w:rsidP="00DE7BEC">
      <w:pPr>
        <w:pStyle w:val="ListParagraph"/>
        <w:numPr>
          <w:ilvl w:val="0"/>
          <w:numId w:val="6"/>
        </w:numPr>
        <w:rPr>
          <w:lang w:val="en-GB"/>
        </w:rPr>
      </w:pPr>
      <w:r>
        <w:rPr>
          <w:lang w:val="en-GB"/>
        </w:rPr>
        <w:t>Clean data variables (</w:t>
      </w:r>
      <w:commentRangeStart w:id="8"/>
      <w:r>
        <w:rPr>
          <w:lang w:val="en-GB"/>
        </w:rPr>
        <w:t>trim</w:t>
      </w:r>
      <w:commentRangeEnd w:id="8"/>
      <w:r w:rsidR="00001054">
        <w:rPr>
          <w:rStyle w:val="CommentReference"/>
        </w:rPr>
        <w:commentReference w:id="8"/>
      </w:r>
      <w:r>
        <w:rPr>
          <w:lang w:val="en-GB"/>
        </w:rPr>
        <w:t>)</w:t>
      </w:r>
    </w:p>
    <w:p w14:paraId="4038B26B" w14:textId="77777777" w:rsidR="00DE7BEC" w:rsidRDefault="00DE7BEC" w:rsidP="00DE7BEC">
      <w:pPr>
        <w:pStyle w:val="ListParagraph"/>
        <w:numPr>
          <w:ilvl w:val="0"/>
          <w:numId w:val="6"/>
        </w:numPr>
        <w:rPr>
          <w:lang w:val="en-GB"/>
        </w:rPr>
      </w:pPr>
      <w:r>
        <w:rPr>
          <w:lang w:val="en-GB"/>
        </w:rPr>
        <w:t>Generate new variables (year, month, age group)</w:t>
      </w:r>
      <w:r w:rsidR="005D16AF">
        <w:rPr>
          <w:lang w:val="en-GB"/>
        </w:rPr>
        <w:t>.</w:t>
      </w:r>
    </w:p>
    <w:p w14:paraId="5A21890A" w14:textId="77777777" w:rsidR="005D16AF" w:rsidRDefault="005D16AF" w:rsidP="00DE7BEC">
      <w:pPr>
        <w:pStyle w:val="ListParagraph"/>
        <w:numPr>
          <w:ilvl w:val="0"/>
          <w:numId w:val="6"/>
        </w:numPr>
        <w:rPr>
          <w:lang w:val="en-GB"/>
        </w:rPr>
      </w:pPr>
      <w:r>
        <w:rPr>
          <w:lang w:val="en-GB"/>
        </w:rPr>
        <w:t>Identify/select data variable</w:t>
      </w:r>
      <w:r w:rsidR="00E44D9E">
        <w:rPr>
          <w:lang w:val="en-GB"/>
        </w:rPr>
        <w:t>s</w:t>
      </w:r>
      <w:r w:rsidR="003C4C6E">
        <w:rPr>
          <w:lang w:val="en-GB"/>
        </w:rPr>
        <w:t xml:space="preserve"> (see below)</w:t>
      </w:r>
    </w:p>
    <w:p w14:paraId="53932597" w14:textId="77777777" w:rsidR="00905D2F" w:rsidRPr="00DE7BEC" w:rsidRDefault="00905D2F" w:rsidP="00905D2F">
      <w:pPr>
        <w:pStyle w:val="ListParagraph"/>
        <w:rPr>
          <w:lang w:val="en-GB"/>
        </w:rPr>
      </w:pPr>
    </w:p>
    <w:tbl>
      <w:tblPr>
        <w:tblStyle w:val="TableGrid"/>
        <w:tblW w:w="0" w:type="auto"/>
        <w:tblLook w:val="04A0" w:firstRow="1" w:lastRow="0" w:firstColumn="1" w:lastColumn="0" w:noHBand="0" w:noVBand="1"/>
      </w:tblPr>
      <w:tblGrid>
        <w:gridCol w:w="3116"/>
        <w:gridCol w:w="3117"/>
        <w:gridCol w:w="3117"/>
      </w:tblGrid>
      <w:tr w:rsidR="00275C95" w14:paraId="6AE81F39" w14:textId="77777777" w:rsidTr="006411E8">
        <w:tc>
          <w:tcPr>
            <w:tcW w:w="3116" w:type="dxa"/>
          </w:tcPr>
          <w:p w14:paraId="4F15ED58" w14:textId="77777777" w:rsidR="00275C95" w:rsidRDefault="00275C95" w:rsidP="00275C95">
            <w:pPr>
              <w:rPr>
                <w:lang w:val="en-GB"/>
              </w:rPr>
            </w:pPr>
          </w:p>
        </w:tc>
        <w:tc>
          <w:tcPr>
            <w:tcW w:w="6234" w:type="dxa"/>
            <w:gridSpan w:val="2"/>
          </w:tcPr>
          <w:p w14:paraId="173F1A7E" w14:textId="77777777" w:rsidR="00275C95" w:rsidRDefault="00275C95" w:rsidP="00275C95">
            <w:pPr>
              <w:jc w:val="center"/>
              <w:rPr>
                <w:lang w:val="en-GB"/>
              </w:rPr>
            </w:pPr>
            <w:commentRangeStart w:id="9"/>
            <w:r>
              <w:rPr>
                <w:lang w:val="en-GB"/>
              </w:rPr>
              <w:t>Variables</w:t>
            </w:r>
            <w:commentRangeEnd w:id="9"/>
            <w:r w:rsidR="00001054">
              <w:rPr>
                <w:rStyle w:val="CommentReference"/>
              </w:rPr>
              <w:commentReference w:id="9"/>
            </w:r>
          </w:p>
        </w:tc>
      </w:tr>
      <w:tr w:rsidR="00275C95" w14:paraId="704703CE" w14:textId="77777777" w:rsidTr="006411E8">
        <w:tc>
          <w:tcPr>
            <w:tcW w:w="3116" w:type="dxa"/>
          </w:tcPr>
          <w:p w14:paraId="6602CA89" w14:textId="77777777" w:rsidR="00275C95" w:rsidRDefault="005D16AF" w:rsidP="00275C95">
            <w:pPr>
              <w:rPr>
                <w:lang w:val="en-GB"/>
              </w:rPr>
            </w:pPr>
            <w:r>
              <w:rPr>
                <w:lang w:val="en-GB"/>
              </w:rPr>
              <w:t>Morbidity</w:t>
            </w:r>
          </w:p>
        </w:tc>
        <w:tc>
          <w:tcPr>
            <w:tcW w:w="3117" w:type="dxa"/>
          </w:tcPr>
          <w:p w14:paraId="1420DB4A" w14:textId="77777777" w:rsidR="00275C95" w:rsidRDefault="00275C95" w:rsidP="00275C95">
            <w:pPr>
              <w:rPr>
                <w:lang w:val="en-GB"/>
              </w:rPr>
            </w:pPr>
            <w:r>
              <w:rPr>
                <w:lang w:val="en-GB"/>
              </w:rPr>
              <w:t>OPD</w:t>
            </w:r>
          </w:p>
        </w:tc>
        <w:tc>
          <w:tcPr>
            <w:tcW w:w="3117" w:type="dxa"/>
          </w:tcPr>
          <w:p w14:paraId="4B89607A" w14:textId="77777777" w:rsidR="00275C95" w:rsidRDefault="00275C95" w:rsidP="00275C95">
            <w:pPr>
              <w:rPr>
                <w:lang w:val="en-GB"/>
              </w:rPr>
            </w:pPr>
            <w:r>
              <w:rPr>
                <w:lang w:val="en-GB"/>
              </w:rPr>
              <w:t>CBMC/ICCM</w:t>
            </w:r>
          </w:p>
        </w:tc>
      </w:tr>
      <w:tr w:rsidR="00AF59E1" w14:paraId="1FA0F329" w14:textId="77777777" w:rsidTr="006411E8">
        <w:tc>
          <w:tcPr>
            <w:tcW w:w="3116" w:type="dxa"/>
          </w:tcPr>
          <w:p w14:paraId="6F69EDB8" w14:textId="77777777" w:rsidR="00AF59E1" w:rsidRDefault="00AF59E1" w:rsidP="00275C95">
            <w:pPr>
              <w:rPr>
                <w:lang w:val="en-GB"/>
              </w:rPr>
            </w:pPr>
            <w:r>
              <w:rPr>
                <w:lang w:val="en-GB"/>
              </w:rPr>
              <w:t xml:space="preserve">All consultations </w:t>
            </w:r>
          </w:p>
        </w:tc>
        <w:tc>
          <w:tcPr>
            <w:tcW w:w="3117" w:type="dxa"/>
          </w:tcPr>
          <w:p w14:paraId="4DD19DA9" w14:textId="77777777" w:rsidR="00AF59E1" w:rsidRDefault="00E44D9E" w:rsidP="00275C95">
            <w:pPr>
              <w:rPr>
                <w:lang w:val="en-GB"/>
              </w:rPr>
            </w:pPr>
            <w:r>
              <w:rPr>
                <w:lang w:val="en-GB"/>
              </w:rPr>
              <w:t>All OPD consultations</w:t>
            </w:r>
            <w:r w:rsidR="00795A44">
              <w:rPr>
                <w:lang w:val="en-GB"/>
              </w:rPr>
              <w:t>*</w:t>
            </w:r>
          </w:p>
        </w:tc>
        <w:tc>
          <w:tcPr>
            <w:tcW w:w="3117" w:type="dxa"/>
          </w:tcPr>
          <w:p w14:paraId="7D9A32EF" w14:textId="77777777" w:rsidR="00AF59E1" w:rsidRPr="000745C4" w:rsidRDefault="00EC3BD6" w:rsidP="008938EA">
            <w:pPr>
              <w:rPr>
                <w:lang w:val="en-GB"/>
              </w:rPr>
            </w:pPr>
            <w:r w:rsidRPr="00EC3BD6">
              <w:rPr>
                <w:lang w:val="en-GB"/>
              </w:rPr>
              <w:t>ICCM consultations</w:t>
            </w:r>
            <w:r w:rsidR="00795A44">
              <w:rPr>
                <w:lang w:val="en-GB"/>
              </w:rPr>
              <w:t>**</w:t>
            </w:r>
          </w:p>
        </w:tc>
      </w:tr>
      <w:tr w:rsidR="00275C95" w14:paraId="2DDCFF9A" w14:textId="77777777" w:rsidTr="006411E8">
        <w:tc>
          <w:tcPr>
            <w:tcW w:w="3116" w:type="dxa"/>
          </w:tcPr>
          <w:p w14:paraId="7C9D3AF1" w14:textId="77777777" w:rsidR="00275C95" w:rsidRDefault="00275C95" w:rsidP="00275C95">
            <w:pPr>
              <w:rPr>
                <w:lang w:val="en-GB"/>
              </w:rPr>
            </w:pPr>
            <w:r>
              <w:rPr>
                <w:lang w:val="en-GB"/>
              </w:rPr>
              <w:t>Malaria</w:t>
            </w:r>
          </w:p>
        </w:tc>
        <w:tc>
          <w:tcPr>
            <w:tcW w:w="3117" w:type="dxa"/>
          </w:tcPr>
          <w:p w14:paraId="36EB2198" w14:textId="77777777" w:rsidR="00275C95" w:rsidRDefault="008938EA" w:rsidP="00275C95">
            <w:pPr>
              <w:rPr>
                <w:lang w:val="en-GB"/>
              </w:rPr>
            </w:pPr>
            <w:commentRangeStart w:id="10"/>
            <w:r>
              <w:rPr>
                <w:lang w:val="en-GB"/>
              </w:rPr>
              <w:t>Malaria</w:t>
            </w:r>
            <w:commentRangeEnd w:id="10"/>
            <w:r w:rsidR="00001054">
              <w:rPr>
                <w:rStyle w:val="CommentReference"/>
              </w:rPr>
              <w:commentReference w:id="10"/>
            </w:r>
          </w:p>
        </w:tc>
        <w:tc>
          <w:tcPr>
            <w:tcW w:w="3117" w:type="dxa"/>
          </w:tcPr>
          <w:p w14:paraId="75748960" w14:textId="77777777" w:rsidR="008938EA" w:rsidRDefault="008938EA" w:rsidP="008938EA">
            <w:pPr>
              <w:rPr>
                <w:lang w:val="en-GB"/>
              </w:rPr>
            </w:pPr>
            <w:r w:rsidRPr="000745C4">
              <w:rPr>
                <w:lang w:val="en-GB"/>
              </w:rPr>
              <w:t>ICCM Di</w:t>
            </w:r>
            <w:r>
              <w:rPr>
                <w:lang w:val="en-GB"/>
              </w:rPr>
              <w:t>agnosis Uncomplicated malaria</w:t>
            </w:r>
            <w:r w:rsidRPr="000745C4">
              <w:rPr>
                <w:lang w:val="en-GB"/>
              </w:rPr>
              <w:t xml:space="preserve"> </w:t>
            </w:r>
          </w:p>
          <w:p w14:paraId="12C71AD1" w14:textId="77777777" w:rsidR="008938EA" w:rsidRDefault="008938EA" w:rsidP="008938EA">
            <w:pPr>
              <w:rPr>
                <w:lang w:val="en-GB"/>
              </w:rPr>
            </w:pPr>
            <w:r w:rsidRPr="000745C4">
              <w:rPr>
                <w:lang w:val="en-GB"/>
              </w:rPr>
              <w:t>I</w:t>
            </w:r>
            <w:r>
              <w:rPr>
                <w:lang w:val="en-GB"/>
              </w:rPr>
              <w:t>CCM Diagnosis Malaria with SAM</w:t>
            </w:r>
          </w:p>
          <w:p w14:paraId="7B5C8FFA" w14:textId="77777777" w:rsidR="008938EA" w:rsidRDefault="008938EA" w:rsidP="008938EA">
            <w:pPr>
              <w:rPr>
                <w:lang w:val="en-GB"/>
              </w:rPr>
            </w:pPr>
            <w:r w:rsidRPr="000745C4">
              <w:rPr>
                <w:lang w:val="en-GB"/>
              </w:rPr>
              <w:t>ICCM Diagnosis Malaria with diarrhoea</w:t>
            </w:r>
          </w:p>
          <w:p w14:paraId="290C51AC" w14:textId="77777777" w:rsidR="008938EA" w:rsidRPr="000745C4" w:rsidRDefault="008938EA" w:rsidP="008938EA">
            <w:pPr>
              <w:rPr>
                <w:lang w:val="en-GB"/>
              </w:rPr>
            </w:pPr>
            <w:r w:rsidRPr="000745C4">
              <w:rPr>
                <w:lang w:val="en-GB"/>
              </w:rPr>
              <w:t>ICCM Diagnosis Malaria with pneumonia</w:t>
            </w:r>
          </w:p>
          <w:p w14:paraId="58A60408" w14:textId="77777777" w:rsidR="008938EA" w:rsidRDefault="008938EA" w:rsidP="008938EA">
            <w:pPr>
              <w:rPr>
                <w:lang w:val="en-GB"/>
              </w:rPr>
            </w:pPr>
            <w:r w:rsidRPr="000745C4">
              <w:rPr>
                <w:lang w:val="en-GB"/>
              </w:rPr>
              <w:t>ICCM Diagnosis Suspected severe malaria</w:t>
            </w:r>
          </w:p>
          <w:p w14:paraId="73F58ADC" w14:textId="77777777" w:rsidR="00275C95" w:rsidRDefault="00275C95" w:rsidP="00275C95">
            <w:pPr>
              <w:rPr>
                <w:lang w:val="en-GB"/>
              </w:rPr>
            </w:pPr>
          </w:p>
        </w:tc>
      </w:tr>
      <w:tr w:rsidR="00275C95" w14:paraId="378AD368" w14:textId="77777777" w:rsidTr="006411E8">
        <w:tc>
          <w:tcPr>
            <w:tcW w:w="3116" w:type="dxa"/>
          </w:tcPr>
          <w:p w14:paraId="12467D28" w14:textId="77777777" w:rsidR="00275C95" w:rsidRDefault="00275C95" w:rsidP="00275C95">
            <w:pPr>
              <w:rPr>
                <w:lang w:val="en-GB"/>
              </w:rPr>
            </w:pPr>
            <w:r>
              <w:rPr>
                <w:lang w:val="en-GB"/>
              </w:rPr>
              <w:t>Acute watery diarrhoea</w:t>
            </w:r>
          </w:p>
        </w:tc>
        <w:tc>
          <w:tcPr>
            <w:tcW w:w="3117" w:type="dxa"/>
          </w:tcPr>
          <w:p w14:paraId="353C2293" w14:textId="77777777" w:rsidR="0025636B" w:rsidRDefault="00275C95" w:rsidP="0025636B">
            <w:pPr>
              <w:rPr>
                <w:lang w:val="en-GB"/>
              </w:rPr>
            </w:pPr>
            <w:r w:rsidRPr="00275C95">
              <w:rPr>
                <w:lang w:val="en-GB"/>
              </w:rPr>
              <w:t>Diarrhoea, acute watery</w:t>
            </w:r>
          </w:p>
          <w:p w14:paraId="5F074056" w14:textId="77777777" w:rsidR="00275C95" w:rsidRDefault="00275C95" w:rsidP="0025636B">
            <w:pPr>
              <w:rPr>
                <w:lang w:val="en-GB"/>
              </w:rPr>
            </w:pPr>
          </w:p>
        </w:tc>
        <w:tc>
          <w:tcPr>
            <w:tcW w:w="3117" w:type="dxa"/>
          </w:tcPr>
          <w:p w14:paraId="343C0267" w14:textId="77777777" w:rsidR="0025636B" w:rsidRDefault="0025636B" w:rsidP="00275C95">
            <w:pPr>
              <w:rPr>
                <w:lang w:val="en-GB"/>
              </w:rPr>
            </w:pPr>
            <w:r w:rsidRPr="00275C95">
              <w:rPr>
                <w:lang w:val="en-GB"/>
              </w:rPr>
              <w:t xml:space="preserve">ICCM Diagnosis Malaria with diarrhoea </w:t>
            </w:r>
          </w:p>
          <w:p w14:paraId="7D34F71D" w14:textId="77777777" w:rsidR="0025636B" w:rsidRDefault="0025636B" w:rsidP="00275C95">
            <w:pPr>
              <w:rPr>
                <w:lang w:val="en-GB"/>
              </w:rPr>
            </w:pPr>
            <w:r w:rsidRPr="00275C95">
              <w:rPr>
                <w:lang w:val="en-GB"/>
              </w:rPr>
              <w:t>ICCM Diagnosis Uncomplicated diarrhoea</w:t>
            </w:r>
          </w:p>
          <w:p w14:paraId="73F92199" w14:textId="77777777" w:rsidR="00275C95" w:rsidRDefault="0025636B" w:rsidP="00275C95">
            <w:pPr>
              <w:rPr>
                <w:lang w:val="en-GB"/>
              </w:rPr>
            </w:pPr>
            <w:r w:rsidRPr="00275C95">
              <w:rPr>
                <w:lang w:val="en-GB"/>
              </w:rPr>
              <w:t>ICCM acute watery diarrhoe</w:t>
            </w:r>
            <w:r>
              <w:rPr>
                <w:lang w:val="en-GB"/>
              </w:rPr>
              <w:t>a</w:t>
            </w:r>
          </w:p>
        </w:tc>
      </w:tr>
      <w:tr w:rsidR="00275C95" w14:paraId="64B05897" w14:textId="77777777" w:rsidTr="006411E8">
        <w:tc>
          <w:tcPr>
            <w:tcW w:w="3116" w:type="dxa"/>
          </w:tcPr>
          <w:p w14:paraId="63DD1B1D" w14:textId="77777777" w:rsidR="00275C95" w:rsidRDefault="0025636B" w:rsidP="00275C95">
            <w:pPr>
              <w:rPr>
                <w:lang w:val="en-GB"/>
              </w:rPr>
            </w:pPr>
            <w:r>
              <w:rPr>
                <w:lang w:val="en-GB"/>
              </w:rPr>
              <w:t>Malnutrition</w:t>
            </w:r>
          </w:p>
        </w:tc>
        <w:tc>
          <w:tcPr>
            <w:tcW w:w="3117" w:type="dxa"/>
          </w:tcPr>
          <w:p w14:paraId="34661BAD" w14:textId="77777777" w:rsidR="00275C95" w:rsidRDefault="0025636B" w:rsidP="0025636B">
            <w:pPr>
              <w:rPr>
                <w:lang w:val="en-GB"/>
              </w:rPr>
            </w:pPr>
            <w:r w:rsidRPr="0025636B">
              <w:rPr>
                <w:lang w:val="en-GB"/>
              </w:rPr>
              <w:t>MUAC screening: SAM</w:t>
            </w:r>
          </w:p>
        </w:tc>
        <w:tc>
          <w:tcPr>
            <w:tcW w:w="3117" w:type="dxa"/>
          </w:tcPr>
          <w:p w14:paraId="4C408427" w14:textId="77777777" w:rsidR="0025636B" w:rsidRPr="00001054" w:rsidRDefault="0025636B" w:rsidP="00275C95">
            <w:pPr>
              <w:rPr>
                <w:lang w:val="de-DE"/>
              </w:rPr>
            </w:pPr>
            <w:r w:rsidRPr="00001054">
              <w:rPr>
                <w:lang w:val="de-DE"/>
              </w:rPr>
              <w:t>ICCM MUAC SAM</w:t>
            </w:r>
          </w:p>
          <w:p w14:paraId="621AB0DF" w14:textId="77777777" w:rsidR="0025636B" w:rsidRPr="00001054" w:rsidRDefault="0025636B" w:rsidP="00275C95">
            <w:pPr>
              <w:rPr>
                <w:lang w:val="de-DE"/>
              </w:rPr>
            </w:pPr>
            <w:r w:rsidRPr="00001054">
              <w:rPr>
                <w:lang w:val="de-DE"/>
              </w:rPr>
              <w:t xml:space="preserve">ICCM bilateral </w:t>
            </w:r>
            <w:proofErr w:type="spellStart"/>
            <w:r w:rsidRPr="00001054">
              <w:rPr>
                <w:lang w:val="de-DE"/>
              </w:rPr>
              <w:t>oedema</w:t>
            </w:r>
            <w:proofErr w:type="spellEnd"/>
            <w:r w:rsidRPr="00001054">
              <w:rPr>
                <w:lang w:val="de-DE"/>
              </w:rPr>
              <w:t xml:space="preserve"> </w:t>
            </w:r>
          </w:p>
          <w:p w14:paraId="350039A6" w14:textId="77777777" w:rsidR="00275C95" w:rsidRDefault="0025636B" w:rsidP="00275C95">
            <w:pPr>
              <w:rPr>
                <w:lang w:val="en-GB"/>
              </w:rPr>
            </w:pPr>
            <w:r w:rsidRPr="0025636B">
              <w:rPr>
                <w:lang w:val="en-GB"/>
              </w:rPr>
              <w:t>Severe acute malnutrition</w:t>
            </w:r>
          </w:p>
        </w:tc>
      </w:tr>
      <w:tr w:rsidR="006411E8" w14:paraId="7519B4D6" w14:textId="77777777" w:rsidTr="006411E8">
        <w:tc>
          <w:tcPr>
            <w:tcW w:w="3116" w:type="dxa"/>
          </w:tcPr>
          <w:p w14:paraId="5C43770A" w14:textId="77777777" w:rsidR="006411E8" w:rsidRDefault="006411E8" w:rsidP="00275C95">
            <w:pPr>
              <w:rPr>
                <w:lang w:val="en-GB"/>
              </w:rPr>
            </w:pPr>
            <w:r>
              <w:rPr>
                <w:lang w:val="en-GB"/>
              </w:rPr>
              <w:t>Number of antibiotic treatments</w:t>
            </w:r>
          </w:p>
        </w:tc>
        <w:tc>
          <w:tcPr>
            <w:tcW w:w="3117" w:type="dxa"/>
          </w:tcPr>
          <w:p w14:paraId="233AA0D6" w14:textId="77777777" w:rsidR="006411E8" w:rsidRPr="0025636B" w:rsidRDefault="00125FC8" w:rsidP="0025636B">
            <w:pPr>
              <w:rPr>
                <w:lang w:val="en-GB"/>
              </w:rPr>
            </w:pPr>
            <w:r>
              <w:rPr>
                <w:lang w:val="en-GB"/>
              </w:rPr>
              <w:t>TBD</w:t>
            </w:r>
          </w:p>
        </w:tc>
        <w:tc>
          <w:tcPr>
            <w:tcW w:w="3117" w:type="dxa"/>
          </w:tcPr>
          <w:p w14:paraId="1B39024B" w14:textId="77777777" w:rsidR="006411E8" w:rsidRPr="0025636B" w:rsidRDefault="006411E8" w:rsidP="00275C95">
            <w:pPr>
              <w:rPr>
                <w:lang w:val="en-GB"/>
              </w:rPr>
            </w:pPr>
            <w:r>
              <w:rPr>
                <w:lang w:val="en-GB"/>
              </w:rPr>
              <w:t>No. of antibiotic treatment</w:t>
            </w:r>
          </w:p>
        </w:tc>
      </w:tr>
    </w:tbl>
    <w:p w14:paraId="763B5B6B" w14:textId="77777777" w:rsidR="00795A44" w:rsidRDefault="00795A44" w:rsidP="00795A44">
      <w:pPr>
        <w:spacing w:after="0" w:line="240" w:lineRule="auto"/>
        <w:rPr>
          <w:lang w:val="en-GB"/>
        </w:rPr>
      </w:pPr>
      <w:r>
        <w:rPr>
          <w:lang w:val="en-GB"/>
        </w:rPr>
        <w:t>* Data&gt;Data elements&gt;OPD – New consultations (all)</w:t>
      </w:r>
    </w:p>
    <w:p w14:paraId="5E2F0471" w14:textId="77777777" w:rsidR="00275C95" w:rsidRDefault="00795A44" w:rsidP="00795A44">
      <w:pPr>
        <w:spacing w:after="0" w:line="240" w:lineRule="auto"/>
        <w:rPr>
          <w:lang w:val="en-GB"/>
        </w:rPr>
      </w:pPr>
      <w:r>
        <w:rPr>
          <w:lang w:val="en-GB"/>
        </w:rPr>
        <w:t>** Data&gt;Data elements&gt;ICCM/CBM</w:t>
      </w:r>
    </w:p>
    <w:p w14:paraId="4CCA4488" w14:textId="77777777" w:rsidR="00795A44" w:rsidRPr="00275C95" w:rsidRDefault="00795A44" w:rsidP="00275C95">
      <w:pPr>
        <w:rPr>
          <w:lang w:val="en-GB"/>
        </w:rPr>
      </w:pPr>
    </w:p>
    <w:p w14:paraId="06B3FB50" w14:textId="77777777" w:rsidR="00275C95" w:rsidRDefault="00275C95" w:rsidP="00200F0B">
      <w:pPr>
        <w:pStyle w:val="Heading2"/>
        <w:rPr>
          <w:lang w:val="en-GB"/>
        </w:rPr>
      </w:pPr>
      <w:r>
        <w:rPr>
          <w:lang w:val="en-GB"/>
        </w:rPr>
        <w:t>Analysis</w:t>
      </w:r>
    </w:p>
    <w:p w14:paraId="41BCE0BD" w14:textId="77777777" w:rsidR="003C4C6E" w:rsidRPr="003C4C6E" w:rsidRDefault="003C4C6E" w:rsidP="003C4C6E">
      <w:pPr>
        <w:pStyle w:val="ListParagraph"/>
        <w:numPr>
          <w:ilvl w:val="0"/>
          <w:numId w:val="7"/>
        </w:numPr>
        <w:rPr>
          <w:lang w:val="en-GB"/>
        </w:rPr>
      </w:pPr>
      <w:r w:rsidRPr="003C4C6E">
        <w:rPr>
          <w:lang w:val="en-GB"/>
        </w:rPr>
        <w:t>Descriptive analysis overall trends and by month</w:t>
      </w:r>
    </w:p>
    <w:p w14:paraId="060680BD" w14:textId="77777777" w:rsidR="003C4C6E" w:rsidRDefault="006C553D" w:rsidP="003C4C6E">
      <w:pPr>
        <w:pStyle w:val="ListParagraph"/>
        <w:numPr>
          <w:ilvl w:val="0"/>
          <w:numId w:val="7"/>
        </w:numPr>
        <w:rPr>
          <w:lang w:val="en-GB"/>
        </w:rPr>
      </w:pPr>
      <w:r>
        <w:rPr>
          <w:lang w:val="en-GB"/>
        </w:rPr>
        <w:t>Create f</w:t>
      </w:r>
      <w:r w:rsidR="003C4C6E" w:rsidRPr="003C4C6E">
        <w:rPr>
          <w:lang w:val="en-GB"/>
        </w:rPr>
        <w:t>igures</w:t>
      </w:r>
      <w:r w:rsidR="00652211">
        <w:rPr>
          <w:lang w:val="en-GB"/>
        </w:rPr>
        <w:t xml:space="preserve"> to display data </w:t>
      </w:r>
    </w:p>
    <w:p w14:paraId="4285907A" w14:textId="77777777" w:rsidR="00652211" w:rsidRDefault="00652211" w:rsidP="003C4C6E">
      <w:pPr>
        <w:pStyle w:val="ListParagraph"/>
        <w:numPr>
          <w:ilvl w:val="0"/>
          <w:numId w:val="7"/>
        </w:numPr>
        <w:rPr>
          <w:lang w:val="en-GB"/>
        </w:rPr>
      </w:pPr>
      <w:r>
        <w:rPr>
          <w:lang w:val="en-GB"/>
        </w:rPr>
        <w:t>Tables</w:t>
      </w:r>
      <w:r w:rsidR="00905D2F">
        <w:rPr>
          <w:lang w:val="en-GB"/>
        </w:rPr>
        <w:t xml:space="preserve"> raw data</w:t>
      </w:r>
      <w:r>
        <w:rPr>
          <w:lang w:val="en-GB"/>
        </w:rPr>
        <w:t xml:space="preserve"> included in the Appendix</w:t>
      </w:r>
    </w:p>
    <w:p w14:paraId="19046C8B" w14:textId="77777777" w:rsidR="00675A4B" w:rsidRDefault="00675A4B" w:rsidP="00675A4B">
      <w:pPr>
        <w:pStyle w:val="ListParagraph"/>
        <w:rPr>
          <w:lang w:val="en-GB"/>
        </w:rPr>
      </w:pPr>
    </w:p>
    <w:p w14:paraId="59C4CA44" w14:textId="77777777" w:rsidR="003C4C6E" w:rsidRDefault="006C2D59" w:rsidP="006C2D59">
      <w:pPr>
        <w:pStyle w:val="Heading2"/>
        <w:rPr>
          <w:lang w:val="en-GB"/>
        </w:rPr>
      </w:pPr>
      <w:r>
        <w:rPr>
          <w:lang w:val="en-GB"/>
        </w:rPr>
        <w:t>Figures</w:t>
      </w:r>
    </w:p>
    <w:p w14:paraId="6D906E43" w14:textId="77777777" w:rsidR="006C2D59" w:rsidRDefault="006C2D59" w:rsidP="006C2D59">
      <w:pPr>
        <w:rPr>
          <w:lang w:val="en-GB"/>
        </w:rPr>
      </w:pPr>
      <w:r>
        <w:rPr>
          <w:lang w:val="en-GB"/>
        </w:rPr>
        <w:t xml:space="preserve">Figure 1. Number of </w:t>
      </w:r>
      <w:r w:rsidR="00C031B5">
        <w:rPr>
          <w:lang w:val="en-GB"/>
        </w:rPr>
        <w:t xml:space="preserve">total </w:t>
      </w:r>
      <w:r>
        <w:rPr>
          <w:lang w:val="en-GB"/>
        </w:rPr>
        <w:t>consultations, by health facility</w:t>
      </w:r>
      <w:r w:rsidR="00C031B5">
        <w:rPr>
          <w:lang w:val="en-GB"/>
        </w:rPr>
        <w:t xml:space="preserve"> and month,</w:t>
      </w:r>
      <w:r>
        <w:rPr>
          <w:lang w:val="en-GB"/>
        </w:rPr>
        <w:t xml:space="preserve"> 2019</w:t>
      </w:r>
    </w:p>
    <w:p w14:paraId="58E2FF31" w14:textId="77777777" w:rsidR="00905D2F" w:rsidRPr="006C2D59" w:rsidRDefault="00905D2F" w:rsidP="006C2D59">
      <w:pPr>
        <w:rPr>
          <w:lang w:val="en-GB"/>
        </w:rPr>
      </w:pPr>
    </w:p>
    <w:p w14:paraId="1764E893" w14:textId="77777777" w:rsidR="00D37B07" w:rsidRDefault="00200F0B" w:rsidP="006C2D59">
      <w:pPr>
        <w:pStyle w:val="Heading3"/>
        <w:rPr>
          <w:lang w:val="en-GB"/>
        </w:rPr>
      </w:pPr>
      <w:r>
        <w:rPr>
          <w:lang w:val="en-GB"/>
        </w:rPr>
        <w:t>Malaria</w:t>
      </w:r>
    </w:p>
    <w:p w14:paraId="153B06DA" w14:textId="77777777" w:rsidR="00D37B07" w:rsidRDefault="00D37B07" w:rsidP="00D37B07">
      <w:pPr>
        <w:rPr>
          <w:rFonts w:cstheme="minorHAnsi"/>
          <w:lang w:val="en-US"/>
        </w:rPr>
      </w:pPr>
      <w:r>
        <w:rPr>
          <w:rFonts w:cstheme="minorHAnsi"/>
          <w:lang w:val="en-US"/>
        </w:rPr>
        <w:t xml:space="preserve">Figure 2. Number of </w:t>
      </w:r>
      <w:r w:rsidR="00200F0B">
        <w:rPr>
          <w:rFonts w:cstheme="minorHAnsi"/>
          <w:lang w:val="en-US"/>
        </w:rPr>
        <w:t>malaria</w:t>
      </w:r>
      <w:r>
        <w:rPr>
          <w:rFonts w:cstheme="minorHAnsi"/>
          <w:lang w:val="en-US"/>
        </w:rPr>
        <w:t xml:space="preserve"> consultations, by </w:t>
      </w:r>
      <w:r w:rsidR="00C2270F">
        <w:rPr>
          <w:rFonts w:cstheme="minorHAnsi"/>
          <w:lang w:val="en-US"/>
        </w:rPr>
        <w:t xml:space="preserve">diagnoses and </w:t>
      </w:r>
      <w:r>
        <w:rPr>
          <w:rFonts w:cstheme="minorHAnsi"/>
          <w:lang w:val="en-US"/>
        </w:rPr>
        <w:t>ICCM site, 2019</w:t>
      </w:r>
    </w:p>
    <w:p w14:paraId="14829C8F" w14:textId="77777777" w:rsidR="00AF4AD9" w:rsidRDefault="006C553D" w:rsidP="00AF4AD9">
      <w:pPr>
        <w:rPr>
          <w:rFonts w:cstheme="minorHAnsi"/>
          <w:lang w:val="en-US"/>
        </w:rPr>
      </w:pPr>
      <w:r>
        <w:rPr>
          <w:rFonts w:cstheme="minorHAnsi"/>
          <w:lang w:val="en-US"/>
        </w:rPr>
        <w:t>Figure 3</w:t>
      </w:r>
      <w:r w:rsidR="00AF4AD9">
        <w:rPr>
          <w:rFonts w:cstheme="minorHAnsi"/>
          <w:lang w:val="en-US"/>
        </w:rPr>
        <w:t xml:space="preserve">a. Number of </w:t>
      </w:r>
      <w:r w:rsidR="00200F0B">
        <w:rPr>
          <w:rFonts w:cstheme="minorHAnsi"/>
          <w:lang w:val="en-US"/>
        </w:rPr>
        <w:t>malaria</w:t>
      </w:r>
      <w:r w:rsidR="00AF4AD9">
        <w:rPr>
          <w:rFonts w:cstheme="minorHAnsi"/>
          <w:lang w:val="en-US"/>
        </w:rPr>
        <w:t xml:space="preserve"> consultations in </w:t>
      </w:r>
      <w:commentRangeStart w:id="11"/>
      <w:proofErr w:type="spellStart"/>
      <w:r w:rsidR="00AF4AD9">
        <w:rPr>
          <w:rFonts w:cstheme="minorHAnsi"/>
          <w:lang w:val="en-US"/>
        </w:rPr>
        <w:t>Nyambor</w:t>
      </w:r>
      <w:commentRangeEnd w:id="11"/>
      <w:proofErr w:type="spellEnd"/>
      <w:r w:rsidR="00001054">
        <w:rPr>
          <w:rStyle w:val="CommentReference"/>
        </w:rPr>
        <w:commentReference w:id="11"/>
      </w:r>
      <w:r w:rsidR="00AF4AD9">
        <w:rPr>
          <w:rFonts w:cstheme="minorHAnsi"/>
          <w:lang w:val="en-US"/>
        </w:rPr>
        <w:t>, by age group</w:t>
      </w:r>
      <w:r w:rsidR="00D37B07">
        <w:rPr>
          <w:rFonts w:cstheme="minorHAnsi"/>
          <w:lang w:val="en-US"/>
        </w:rPr>
        <w:t xml:space="preserve"> and month</w:t>
      </w:r>
      <w:r w:rsidR="00AF4AD9">
        <w:rPr>
          <w:rFonts w:cstheme="minorHAnsi"/>
          <w:lang w:val="en-US"/>
        </w:rPr>
        <w:t>, 2019</w:t>
      </w:r>
    </w:p>
    <w:p w14:paraId="71BCD8BD" w14:textId="77777777" w:rsidR="00AF4AD9" w:rsidRDefault="006C553D" w:rsidP="00AF4AD9">
      <w:pPr>
        <w:rPr>
          <w:rFonts w:cstheme="minorHAnsi"/>
          <w:lang w:val="en-US"/>
        </w:rPr>
      </w:pPr>
      <w:r>
        <w:rPr>
          <w:rFonts w:cstheme="minorHAnsi"/>
          <w:lang w:val="en-US"/>
        </w:rPr>
        <w:t>Figure 3</w:t>
      </w:r>
      <w:r w:rsidR="00AF4AD9">
        <w:rPr>
          <w:rFonts w:cstheme="minorHAnsi"/>
          <w:lang w:val="en-US"/>
        </w:rPr>
        <w:t xml:space="preserve">b. Number of </w:t>
      </w:r>
      <w:r w:rsidR="00200F0B">
        <w:rPr>
          <w:rFonts w:cstheme="minorHAnsi"/>
          <w:lang w:val="en-US"/>
        </w:rPr>
        <w:t>malaria</w:t>
      </w:r>
      <w:r w:rsidR="00AF4AD9">
        <w:rPr>
          <w:rFonts w:cstheme="minorHAnsi"/>
          <w:lang w:val="en-US"/>
        </w:rPr>
        <w:t xml:space="preserve"> consultations in </w:t>
      </w:r>
      <w:proofErr w:type="spellStart"/>
      <w:r w:rsidR="00AF4AD9">
        <w:rPr>
          <w:rFonts w:cstheme="minorHAnsi"/>
          <w:lang w:val="en-US"/>
        </w:rPr>
        <w:t>Nyatim</w:t>
      </w:r>
      <w:proofErr w:type="spellEnd"/>
      <w:r w:rsidR="00AF4AD9">
        <w:rPr>
          <w:rFonts w:cstheme="minorHAnsi"/>
          <w:lang w:val="en-US"/>
        </w:rPr>
        <w:t>, by age group</w:t>
      </w:r>
      <w:r w:rsidR="00D37B07">
        <w:rPr>
          <w:rFonts w:cstheme="minorHAnsi"/>
          <w:lang w:val="en-US"/>
        </w:rPr>
        <w:t xml:space="preserve"> and month</w:t>
      </w:r>
      <w:r w:rsidR="00AF4AD9">
        <w:rPr>
          <w:rFonts w:cstheme="minorHAnsi"/>
          <w:lang w:val="en-US"/>
        </w:rPr>
        <w:t>, 2019</w:t>
      </w:r>
    </w:p>
    <w:p w14:paraId="74D3ACBD" w14:textId="77777777" w:rsidR="00AF4AD9" w:rsidRDefault="006C553D" w:rsidP="00AF4AD9">
      <w:pPr>
        <w:rPr>
          <w:rFonts w:cstheme="minorHAnsi"/>
          <w:lang w:val="en-US"/>
        </w:rPr>
      </w:pPr>
      <w:r>
        <w:rPr>
          <w:rFonts w:cstheme="minorHAnsi"/>
          <w:lang w:val="en-US"/>
        </w:rPr>
        <w:t>Figure 3</w:t>
      </w:r>
      <w:r w:rsidR="00AF4AD9">
        <w:rPr>
          <w:rFonts w:cstheme="minorHAnsi"/>
          <w:lang w:val="en-US"/>
        </w:rPr>
        <w:t xml:space="preserve">c. Number of </w:t>
      </w:r>
      <w:r w:rsidR="00200F0B">
        <w:rPr>
          <w:rFonts w:cstheme="minorHAnsi"/>
          <w:lang w:val="en-US"/>
        </w:rPr>
        <w:t>malaria</w:t>
      </w:r>
      <w:r w:rsidR="00AF4AD9">
        <w:rPr>
          <w:rFonts w:cstheme="minorHAnsi"/>
          <w:lang w:val="en-US"/>
        </w:rPr>
        <w:t xml:space="preserve"> consultations in </w:t>
      </w:r>
      <w:proofErr w:type="spellStart"/>
      <w:r w:rsidR="00AF4AD9">
        <w:rPr>
          <w:rFonts w:cstheme="minorHAnsi"/>
          <w:lang w:val="en-US"/>
        </w:rPr>
        <w:t>R</w:t>
      </w:r>
      <w:r w:rsidR="009D0C71">
        <w:rPr>
          <w:rFonts w:cstheme="minorHAnsi"/>
          <w:lang w:val="en-US"/>
        </w:rPr>
        <w:t>i</w:t>
      </w:r>
      <w:r w:rsidR="00AF4AD9">
        <w:rPr>
          <w:rFonts w:cstheme="minorHAnsi"/>
          <w:lang w:val="en-US"/>
        </w:rPr>
        <w:t>ang</w:t>
      </w:r>
      <w:proofErr w:type="spellEnd"/>
      <w:r w:rsidR="00AF4AD9">
        <w:rPr>
          <w:rFonts w:cstheme="minorHAnsi"/>
          <w:lang w:val="en-US"/>
        </w:rPr>
        <w:t>, by age group</w:t>
      </w:r>
      <w:r w:rsidR="00D37B07">
        <w:rPr>
          <w:rFonts w:cstheme="minorHAnsi"/>
          <w:lang w:val="en-US"/>
        </w:rPr>
        <w:t xml:space="preserve"> and month</w:t>
      </w:r>
      <w:r w:rsidR="00AF4AD9">
        <w:rPr>
          <w:rFonts w:cstheme="minorHAnsi"/>
          <w:lang w:val="en-US"/>
        </w:rPr>
        <w:t>, 2019</w:t>
      </w:r>
    </w:p>
    <w:p w14:paraId="7796C605" w14:textId="77777777" w:rsidR="009D0C71" w:rsidRDefault="006C553D" w:rsidP="009D0C71">
      <w:pPr>
        <w:rPr>
          <w:rFonts w:cstheme="minorHAnsi"/>
          <w:lang w:val="en-US"/>
        </w:rPr>
      </w:pPr>
      <w:r>
        <w:rPr>
          <w:rFonts w:cstheme="minorHAnsi"/>
          <w:lang w:val="en-US"/>
        </w:rPr>
        <w:lastRenderedPageBreak/>
        <w:t>Figure 3</w:t>
      </w:r>
      <w:r w:rsidR="009D0C71">
        <w:rPr>
          <w:rFonts w:cstheme="minorHAnsi"/>
          <w:lang w:val="en-US"/>
        </w:rPr>
        <w:t xml:space="preserve">d. Number of </w:t>
      </w:r>
      <w:r w:rsidR="00200F0B">
        <w:rPr>
          <w:rFonts w:cstheme="minorHAnsi"/>
          <w:lang w:val="en-US"/>
        </w:rPr>
        <w:t>malaria</w:t>
      </w:r>
      <w:r w:rsidR="009D0C71">
        <w:rPr>
          <w:rFonts w:cstheme="minorHAnsi"/>
          <w:lang w:val="en-US"/>
        </w:rPr>
        <w:t xml:space="preserve"> consultations in </w:t>
      </w:r>
      <w:proofErr w:type="spellStart"/>
      <w:r w:rsidR="009D0C71">
        <w:rPr>
          <w:rFonts w:cstheme="minorHAnsi"/>
          <w:lang w:val="en-US"/>
        </w:rPr>
        <w:t>Yuai</w:t>
      </w:r>
      <w:proofErr w:type="spellEnd"/>
      <w:r w:rsidR="009D0C71">
        <w:rPr>
          <w:rFonts w:cstheme="minorHAnsi"/>
          <w:lang w:val="en-US"/>
        </w:rPr>
        <w:t>, by age group</w:t>
      </w:r>
      <w:r w:rsidR="00D37B07">
        <w:rPr>
          <w:rFonts w:cstheme="minorHAnsi"/>
          <w:lang w:val="en-US"/>
        </w:rPr>
        <w:t xml:space="preserve"> and month</w:t>
      </w:r>
      <w:r w:rsidR="009D0C71">
        <w:rPr>
          <w:rFonts w:cstheme="minorHAnsi"/>
          <w:lang w:val="en-US"/>
        </w:rPr>
        <w:t>, 2019</w:t>
      </w:r>
    </w:p>
    <w:p w14:paraId="6E37954A" w14:textId="77777777" w:rsidR="009D0C71" w:rsidRDefault="006C553D" w:rsidP="009D0C71">
      <w:pPr>
        <w:rPr>
          <w:rFonts w:cstheme="minorHAnsi"/>
          <w:lang w:val="en-US"/>
        </w:rPr>
      </w:pPr>
      <w:r>
        <w:rPr>
          <w:rFonts w:cstheme="minorHAnsi"/>
          <w:lang w:val="en-US"/>
        </w:rPr>
        <w:t>Figure 3</w:t>
      </w:r>
      <w:r w:rsidR="00FE6EF8">
        <w:rPr>
          <w:rFonts w:cstheme="minorHAnsi"/>
          <w:lang w:val="en-US"/>
        </w:rPr>
        <w:t>e</w:t>
      </w:r>
      <w:r w:rsidR="009D0C71">
        <w:rPr>
          <w:rFonts w:cstheme="minorHAnsi"/>
          <w:lang w:val="en-US"/>
        </w:rPr>
        <w:t xml:space="preserve">. Number of </w:t>
      </w:r>
      <w:r w:rsidR="00200F0B">
        <w:rPr>
          <w:rFonts w:cstheme="minorHAnsi"/>
          <w:lang w:val="en-US"/>
        </w:rPr>
        <w:t>malaria</w:t>
      </w:r>
      <w:r w:rsidR="009D0C71">
        <w:rPr>
          <w:rFonts w:cstheme="minorHAnsi"/>
          <w:lang w:val="en-US"/>
        </w:rPr>
        <w:t xml:space="preserve"> consultations in </w:t>
      </w:r>
      <w:proofErr w:type="spellStart"/>
      <w:r w:rsidR="009D0C71">
        <w:rPr>
          <w:rFonts w:cstheme="minorHAnsi"/>
          <w:lang w:val="en-US"/>
        </w:rPr>
        <w:t>Pathai</w:t>
      </w:r>
      <w:proofErr w:type="spellEnd"/>
      <w:r w:rsidR="009D0C71">
        <w:rPr>
          <w:rFonts w:cstheme="minorHAnsi"/>
          <w:lang w:val="en-US"/>
        </w:rPr>
        <w:t>, by age group</w:t>
      </w:r>
      <w:r w:rsidR="00D37B07">
        <w:rPr>
          <w:rFonts w:cstheme="minorHAnsi"/>
          <w:lang w:val="en-US"/>
        </w:rPr>
        <w:t xml:space="preserve"> and month</w:t>
      </w:r>
      <w:r w:rsidR="009D0C71">
        <w:rPr>
          <w:rFonts w:cstheme="minorHAnsi"/>
          <w:lang w:val="en-US"/>
        </w:rPr>
        <w:t>, 2019</w:t>
      </w:r>
    </w:p>
    <w:p w14:paraId="6567323D" w14:textId="77777777" w:rsidR="00FE6EF8" w:rsidRDefault="00FE6EF8" w:rsidP="009D0C71">
      <w:pPr>
        <w:rPr>
          <w:rFonts w:cstheme="minorHAnsi"/>
          <w:lang w:val="en-US"/>
        </w:rPr>
      </w:pPr>
    </w:p>
    <w:p w14:paraId="42FF3FD4" w14:textId="77777777" w:rsidR="00200F0B" w:rsidRDefault="00200F0B" w:rsidP="006C2D59">
      <w:pPr>
        <w:pStyle w:val="Heading3"/>
        <w:rPr>
          <w:lang w:val="en-GB"/>
        </w:rPr>
      </w:pPr>
      <w:r>
        <w:rPr>
          <w:lang w:val="en-GB"/>
        </w:rPr>
        <w:t>Acute watery diarrhoea</w:t>
      </w:r>
    </w:p>
    <w:p w14:paraId="5540708C" w14:textId="77777777" w:rsidR="00200F0B" w:rsidRDefault="006C553D" w:rsidP="00200F0B">
      <w:pPr>
        <w:rPr>
          <w:rFonts w:cstheme="minorHAnsi"/>
          <w:lang w:val="en-US"/>
        </w:rPr>
      </w:pPr>
      <w:r>
        <w:rPr>
          <w:rFonts w:cstheme="minorHAnsi"/>
          <w:lang w:val="en-US"/>
        </w:rPr>
        <w:t>Figure 4</w:t>
      </w:r>
      <w:r w:rsidR="00200F0B">
        <w:rPr>
          <w:rFonts w:cstheme="minorHAnsi"/>
          <w:lang w:val="en-US"/>
        </w:rPr>
        <w:t xml:space="preserve">. Number of acute watery </w:t>
      </w:r>
      <w:proofErr w:type="spellStart"/>
      <w:r w:rsidR="00200F0B">
        <w:rPr>
          <w:rFonts w:cstheme="minorHAnsi"/>
          <w:lang w:val="en-US"/>
        </w:rPr>
        <w:t>diarrhoea</w:t>
      </w:r>
      <w:proofErr w:type="spellEnd"/>
      <w:r w:rsidR="00200F0B">
        <w:rPr>
          <w:rFonts w:cstheme="minorHAnsi"/>
          <w:lang w:val="en-US"/>
        </w:rPr>
        <w:t xml:space="preserve"> consultations, by</w:t>
      </w:r>
      <w:r w:rsidR="006A2C65">
        <w:rPr>
          <w:rFonts w:cstheme="minorHAnsi"/>
          <w:lang w:val="en-US"/>
        </w:rPr>
        <w:t xml:space="preserve"> diagnoses and</w:t>
      </w:r>
      <w:r w:rsidR="00200F0B">
        <w:rPr>
          <w:rFonts w:cstheme="minorHAnsi"/>
          <w:lang w:val="en-US"/>
        </w:rPr>
        <w:t xml:space="preserve"> ICCM site, 2019</w:t>
      </w:r>
    </w:p>
    <w:p w14:paraId="242A7E1B" w14:textId="77777777" w:rsidR="00200F0B" w:rsidRDefault="006C553D" w:rsidP="00200F0B">
      <w:pPr>
        <w:rPr>
          <w:rFonts w:cstheme="minorHAnsi"/>
          <w:lang w:val="en-US"/>
        </w:rPr>
      </w:pPr>
      <w:r>
        <w:rPr>
          <w:rFonts w:cstheme="minorHAnsi"/>
          <w:lang w:val="en-US"/>
        </w:rPr>
        <w:t>Figure 4</w:t>
      </w:r>
      <w:r w:rsidR="00200F0B">
        <w:rPr>
          <w:rFonts w:cstheme="minorHAnsi"/>
          <w:lang w:val="en-US"/>
        </w:rPr>
        <w:t xml:space="preserve">a. Number of acute watery </w:t>
      </w:r>
      <w:proofErr w:type="spellStart"/>
      <w:r w:rsidR="00200F0B">
        <w:rPr>
          <w:rFonts w:cstheme="minorHAnsi"/>
          <w:lang w:val="en-US"/>
        </w:rPr>
        <w:t>diarrhoea</w:t>
      </w:r>
      <w:proofErr w:type="spellEnd"/>
      <w:r w:rsidR="00200F0B">
        <w:rPr>
          <w:rFonts w:cstheme="minorHAnsi"/>
          <w:lang w:val="en-US"/>
        </w:rPr>
        <w:t xml:space="preserve"> consultations in </w:t>
      </w:r>
      <w:proofErr w:type="spellStart"/>
      <w:r w:rsidR="00200F0B">
        <w:rPr>
          <w:rFonts w:cstheme="minorHAnsi"/>
          <w:lang w:val="en-US"/>
        </w:rPr>
        <w:t>Nyambor</w:t>
      </w:r>
      <w:proofErr w:type="spellEnd"/>
      <w:r w:rsidR="00200F0B">
        <w:rPr>
          <w:rFonts w:cstheme="minorHAnsi"/>
          <w:lang w:val="en-US"/>
        </w:rPr>
        <w:t>, by age group and month, 2019</w:t>
      </w:r>
    </w:p>
    <w:p w14:paraId="0D34A415" w14:textId="77777777" w:rsidR="00200F0B" w:rsidRDefault="006C553D" w:rsidP="00200F0B">
      <w:pPr>
        <w:rPr>
          <w:rFonts w:cstheme="minorHAnsi"/>
          <w:lang w:val="en-US"/>
        </w:rPr>
      </w:pPr>
      <w:r>
        <w:rPr>
          <w:rFonts w:cstheme="minorHAnsi"/>
          <w:lang w:val="en-US"/>
        </w:rPr>
        <w:t>Figure 4</w:t>
      </w:r>
      <w:r w:rsidR="00200F0B">
        <w:rPr>
          <w:rFonts w:cstheme="minorHAnsi"/>
          <w:lang w:val="en-US"/>
        </w:rPr>
        <w:t xml:space="preserve">b. Number of acute watery </w:t>
      </w:r>
      <w:proofErr w:type="spellStart"/>
      <w:r w:rsidR="00200F0B">
        <w:rPr>
          <w:rFonts w:cstheme="minorHAnsi"/>
          <w:lang w:val="en-US"/>
        </w:rPr>
        <w:t>diarrhoea</w:t>
      </w:r>
      <w:proofErr w:type="spellEnd"/>
      <w:r w:rsidR="00200F0B">
        <w:rPr>
          <w:rFonts w:cstheme="minorHAnsi"/>
          <w:lang w:val="en-US"/>
        </w:rPr>
        <w:t xml:space="preserve"> consultations in </w:t>
      </w:r>
      <w:proofErr w:type="spellStart"/>
      <w:r w:rsidR="00200F0B">
        <w:rPr>
          <w:rFonts w:cstheme="minorHAnsi"/>
          <w:lang w:val="en-US"/>
        </w:rPr>
        <w:t>Nyatim</w:t>
      </w:r>
      <w:proofErr w:type="spellEnd"/>
      <w:r w:rsidR="00200F0B">
        <w:rPr>
          <w:rFonts w:cstheme="minorHAnsi"/>
          <w:lang w:val="en-US"/>
        </w:rPr>
        <w:t>, by age group and month, 2019</w:t>
      </w:r>
    </w:p>
    <w:p w14:paraId="37877E0A" w14:textId="77777777" w:rsidR="00200F0B" w:rsidRDefault="006C553D" w:rsidP="00200F0B">
      <w:pPr>
        <w:rPr>
          <w:rFonts w:cstheme="minorHAnsi"/>
          <w:lang w:val="en-US"/>
        </w:rPr>
      </w:pPr>
      <w:r>
        <w:rPr>
          <w:rFonts w:cstheme="minorHAnsi"/>
          <w:lang w:val="en-US"/>
        </w:rPr>
        <w:t>Figure 4</w:t>
      </w:r>
      <w:r w:rsidR="00200F0B">
        <w:rPr>
          <w:rFonts w:cstheme="minorHAnsi"/>
          <w:lang w:val="en-US"/>
        </w:rPr>
        <w:t xml:space="preserve">c. Number of acute watery </w:t>
      </w:r>
      <w:proofErr w:type="spellStart"/>
      <w:r w:rsidR="00200F0B">
        <w:rPr>
          <w:rFonts w:cstheme="minorHAnsi"/>
          <w:lang w:val="en-US"/>
        </w:rPr>
        <w:t>diarrhoea</w:t>
      </w:r>
      <w:proofErr w:type="spellEnd"/>
      <w:r w:rsidR="00200F0B">
        <w:rPr>
          <w:rFonts w:cstheme="minorHAnsi"/>
          <w:lang w:val="en-US"/>
        </w:rPr>
        <w:t xml:space="preserve"> consultations in </w:t>
      </w:r>
      <w:proofErr w:type="spellStart"/>
      <w:r w:rsidR="00200F0B">
        <w:rPr>
          <w:rFonts w:cstheme="minorHAnsi"/>
          <w:lang w:val="en-US"/>
        </w:rPr>
        <w:t>Riang</w:t>
      </w:r>
      <w:proofErr w:type="spellEnd"/>
      <w:r w:rsidR="00200F0B">
        <w:rPr>
          <w:rFonts w:cstheme="minorHAnsi"/>
          <w:lang w:val="en-US"/>
        </w:rPr>
        <w:t>, by age group and month, 2019</w:t>
      </w:r>
    </w:p>
    <w:p w14:paraId="63FB1940" w14:textId="77777777" w:rsidR="00200F0B" w:rsidRDefault="006C553D" w:rsidP="00200F0B">
      <w:pPr>
        <w:rPr>
          <w:rFonts w:cstheme="minorHAnsi"/>
          <w:lang w:val="en-US"/>
        </w:rPr>
      </w:pPr>
      <w:r>
        <w:rPr>
          <w:rFonts w:cstheme="minorHAnsi"/>
          <w:lang w:val="en-US"/>
        </w:rPr>
        <w:t>Figure 4</w:t>
      </w:r>
      <w:r w:rsidR="00200F0B">
        <w:rPr>
          <w:rFonts w:cstheme="minorHAnsi"/>
          <w:lang w:val="en-US"/>
        </w:rPr>
        <w:t xml:space="preserve">d. Number of acute watery </w:t>
      </w:r>
      <w:proofErr w:type="spellStart"/>
      <w:r w:rsidR="00200F0B">
        <w:rPr>
          <w:rFonts w:cstheme="minorHAnsi"/>
          <w:lang w:val="en-US"/>
        </w:rPr>
        <w:t>diarrhoea</w:t>
      </w:r>
      <w:proofErr w:type="spellEnd"/>
      <w:r w:rsidR="00200F0B">
        <w:rPr>
          <w:rFonts w:cstheme="minorHAnsi"/>
          <w:lang w:val="en-US"/>
        </w:rPr>
        <w:t xml:space="preserve"> consultations in </w:t>
      </w:r>
      <w:proofErr w:type="spellStart"/>
      <w:r w:rsidR="00200F0B">
        <w:rPr>
          <w:rFonts w:cstheme="minorHAnsi"/>
          <w:lang w:val="en-US"/>
        </w:rPr>
        <w:t>Yuai</w:t>
      </w:r>
      <w:proofErr w:type="spellEnd"/>
      <w:r w:rsidR="00200F0B">
        <w:rPr>
          <w:rFonts w:cstheme="minorHAnsi"/>
          <w:lang w:val="en-US"/>
        </w:rPr>
        <w:t>, by age group and month, 2019</w:t>
      </w:r>
    </w:p>
    <w:p w14:paraId="3304A15D" w14:textId="77777777" w:rsidR="00200F0B" w:rsidRDefault="006C553D" w:rsidP="00200F0B">
      <w:pPr>
        <w:rPr>
          <w:rFonts w:cstheme="minorHAnsi"/>
          <w:lang w:val="en-US"/>
        </w:rPr>
      </w:pPr>
      <w:r>
        <w:rPr>
          <w:rFonts w:cstheme="minorHAnsi"/>
          <w:lang w:val="en-US"/>
        </w:rPr>
        <w:t>Figure 4</w:t>
      </w:r>
      <w:r w:rsidR="00FE6EF8">
        <w:rPr>
          <w:rFonts w:cstheme="minorHAnsi"/>
          <w:lang w:val="en-US"/>
        </w:rPr>
        <w:t>e</w:t>
      </w:r>
      <w:r w:rsidR="00200F0B">
        <w:rPr>
          <w:rFonts w:cstheme="minorHAnsi"/>
          <w:lang w:val="en-US"/>
        </w:rPr>
        <w:t xml:space="preserve">. Number of acute watery </w:t>
      </w:r>
      <w:proofErr w:type="spellStart"/>
      <w:r w:rsidR="00200F0B">
        <w:rPr>
          <w:rFonts w:cstheme="minorHAnsi"/>
          <w:lang w:val="en-US"/>
        </w:rPr>
        <w:t>diarrhoea</w:t>
      </w:r>
      <w:proofErr w:type="spellEnd"/>
      <w:r w:rsidR="00200F0B">
        <w:rPr>
          <w:rFonts w:cstheme="minorHAnsi"/>
          <w:lang w:val="en-US"/>
        </w:rPr>
        <w:t xml:space="preserve"> consultations in </w:t>
      </w:r>
      <w:proofErr w:type="spellStart"/>
      <w:r w:rsidR="00200F0B">
        <w:rPr>
          <w:rFonts w:cstheme="minorHAnsi"/>
          <w:lang w:val="en-US"/>
        </w:rPr>
        <w:t>Pathai</w:t>
      </w:r>
      <w:proofErr w:type="spellEnd"/>
      <w:r w:rsidR="00200F0B">
        <w:rPr>
          <w:rFonts w:cstheme="minorHAnsi"/>
          <w:lang w:val="en-US"/>
        </w:rPr>
        <w:t>, by age group and month, 2019</w:t>
      </w:r>
    </w:p>
    <w:p w14:paraId="53AF42F4" w14:textId="77777777" w:rsidR="00905D2F" w:rsidRDefault="00905D2F" w:rsidP="00200F0B">
      <w:pPr>
        <w:rPr>
          <w:rFonts w:cstheme="minorHAnsi"/>
          <w:lang w:val="en-US"/>
        </w:rPr>
      </w:pPr>
    </w:p>
    <w:p w14:paraId="05A86023" w14:textId="77777777" w:rsidR="00AA4B2D" w:rsidRDefault="00AA4B2D" w:rsidP="00AA4B2D">
      <w:pPr>
        <w:pStyle w:val="Heading3"/>
        <w:rPr>
          <w:lang w:val="en-US"/>
        </w:rPr>
      </w:pPr>
      <w:commentRangeStart w:id="12"/>
      <w:r>
        <w:rPr>
          <w:lang w:val="en-US"/>
        </w:rPr>
        <w:t>Pneumonia</w:t>
      </w:r>
      <w:commentRangeEnd w:id="12"/>
      <w:r w:rsidR="00001054">
        <w:rPr>
          <w:rStyle w:val="CommentReference"/>
          <w:rFonts w:asciiTheme="minorHAnsi" w:eastAsiaTheme="minorHAnsi" w:hAnsiTheme="minorHAnsi" w:cstheme="minorBidi"/>
          <w:color w:val="auto"/>
        </w:rPr>
        <w:commentReference w:id="12"/>
      </w:r>
    </w:p>
    <w:p w14:paraId="277CDBDC" w14:textId="77777777" w:rsidR="00C2270F" w:rsidRDefault="00C2270F" w:rsidP="00C2270F">
      <w:pPr>
        <w:rPr>
          <w:rFonts w:cstheme="minorHAnsi"/>
          <w:lang w:val="en-US"/>
        </w:rPr>
      </w:pPr>
      <w:r>
        <w:rPr>
          <w:rFonts w:cstheme="minorHAnsi"/>
          <w:lang w:val="en-US"/>
        </w:rPr>
        <w:t>Figure 5. Number of respiratory tract infections consultations, by</w:t>
      </w:r>
      <w:r w:rsidR="006A2C65">
        <w:rPr>
          <w:rFonts w:cstheme="minorHAnsi"/>
          <w:lang w:val="en-US"/>
        </w:rPr>
        <w:t xml:space="preserve"> diagnoses and</w:t>
      </w:r>
      <w:r>
        <w:rPr>
          <w:rFonts w:cstheme="minorHAnsi"/>
          <w:lang w:val="en-US"/>
        </w:rPr>
        <w:t xml:space="preserve"> ICCM site, 2019</w:t>
      </w:r>
    </w:p>
    <w:p w14:paraId="7C0B42C9" w14:textId="77777777" w:rsidR="00C2270F" w:rsidRDefault="00C2270F" w:rsidP="00C2270F">
      <w:pPr>
        <w:rPr>
          <w:rFonts w:cstheme="minorHAnsi"/>
          <w:lang w:val="en-US"/>
        </w:rPr>
      </w:pPr>
      <w:r>
        <w:rPr>
          <w:rFonts w:cstheme="minorHAnsi"/>
          <w:lang w:val="en-US"/>
        </w:rPr>
        <w:t xml:space="preserve">Figure 6a. Number of </w:t>
      </w:r>
      <w:r w:rsidR="001A1311">
        <w:rPr>
          <w:rFonts w:cstheme="minorHAnsi"/>
          <w:lang w:val="en-US"/>
        </w:rPr>
        <w:t>respiratory tract infections</w:t>
      </w:r>
      <w:r>
        <w:rPr>
          <w:rFonts w:cstheme="minorHAnsi"/>
          <w:lang w:val="en-US"/>
        </w:rPr>
        <w:t xml:space="preserve"> consultations in </w:t>
      </w:r>
      <w:proofErr w:type="spellStart"/>
      <w:r>
        <w:rPr>
          <w:rFonts w:cstheme="minorHAnsi"/>
          <w:lang w:val="en-US"/>
        </w:rPr>
        <w:t>Nyambor</w:t>
      </w:r>
      <w:proofErr w:type="spellEnd"/>
      <w:r>
        <w:rPr>
          <w:rFonts w:cstheme="minorHAnsi"/>
          <w:lang w:val="en-US"/>
        </w:rPr>
        <w:t>, by age group and month, 2019</w:t>
      </w:r>
    </w:p>
    <w:p w14:paraId="570E1E3E" w14:textId="77777777" w:rsidR="00C2270F" w:rsidRDefault="00C2270F" w:rsidP="00C2270F">
      <w:pPr>
        <w:rPr>
          <w:rFonts w:cstheme="minorHAnsi"/>
          <w:lang w:val="en-US"/>
        </w:rPr>
      </w:pPr>
      <w:r>
        <w:rPr>
          <w:rFonts w:cstheme="minorHAnsi"/>
          <w:lang w:val="en-US"/>
        </w:rPr>
        <w:t xml:space="preserve">Figure 6b. Number of </w:t>
      </w:r>
      <w:r w:rsidR="001A1311">
        <w:rPr>
          <w:rFonts w:cstheme="minorHAnsi"/>
          <w:lang w:val="en-US"/>
        </w:rPr>
        <w:t>respiratory tract infections</w:t>
      </w:r>
      <w:r>
        <w:rPr>
          <w:rFonts w:cstheme="minorHAnsi"/>
          <w:lang w:val="en-US"/>
        </w:rPr>
        <w:t xml:space="preserve"> consultations in </w:t>
      </w:r>
      <w:proofErr w:type="spellStart"/>
      <w:r>
        <w:rPr>
          <w:rFonts w:cstheme="minorHAnsi"/>
          <w:lang w:val="en-US"/>
        </w:rPr>
        <w:t>Nyatim</w:t>
      </w:r>
      <w:proofErr w:type="spellEnd"/>
      <w:r>
        <w:rPr>
          <w:rFonts w:cstheme="minorHAnsi"/>
          <w:lang w:val="en-US"/>
        </w:rPr>
        <w:t>, by age group and month, 2019</w:t>
      </w:r>
    </w:p>
    <w:p w14:paraId="53AB08DD" w14:textId="77777777" w:rsidR="00C2270F" w:rsidRDefault="00C2270F" w:rsidP="00C2270F">
      <w:pPr>
        <w:rPr>
          <w:rFonts w:cstheme="minorHAnsi"/>
          <w:lang w:val="en-US"/>
        </w:rPr>
      </w:pPr>
      <w:r>
        <w:rPr>
          <w:rFonts w:cstheme="minorHAnsi"/>
          <w:lang w:val="en-US"/>
        </w:rPr>
        <w:t xml:space="preserve">Figure 6c. Number of </w:t>
      </w:r>
      <w:r w:rsidR="001A1311">
        <w:rPr>
          <w:rFonts w:cstheme="minorHAnsi"/>
          <w:lang w:val="en-US"/>
        </w:rPr>
        <w:t>respiratory tract infections</w:t>
      </w:r>
      <w:r>
        <w:rPr>
          <w:rFonts w:cstheme="minorHAnsi"/>
          <w:lang w:val="en-US"/>
        </w:rPr>
        <w:t xml:space="preserve"> consultations in </w:t>
      </w:r>
      <w:proofErr w:type="spellStart"/>
      <w:r>
        <w:rPr>
          <w:rFonts w:cstheme="minorHAnsi"/>
          <w:lang w:val="en-US"/>
        </w:rPr>
        <w:t>Riang</w:t>
      </w:r>
      <w:proofErr w:type="spellEnd"/>
      <w:r>
        <w:rPr>
          <w:rFonts w:cstheme="minorHAnsi"/>
          <w:lang w:val="en-US"/>
        </w:rPr>
        <w:t>, by age group and month, 2019</w:t>
      </w:r>
    </w:p>
    <w:p w14:paraId="637FE60B" w14:textId="77777777" w:rsidR="00C2270F" w:rsidRDefault="00C2270F" w:rsidP="00C2270F">
      <w:pPr>
        <w:rPr>
          <w:rFonts w:cstheme="minorHAnsi"/>
          <w:lang w:val="en-US"/>
        </w:rPr>
      </w:pPr>
      <w:r>
        <w:rPr>
          <w:rFonts w:cstheme="minorHAnsi"/>
          <w:lang w:val="en-US"/>
        </w:rPr>
        <w:t xml:space="preserve">Figure 6d. Number of </w:t>
      </w:r>
      <w:r w:rsidR="001A1311">
        <w:rPr>
          <w:rFonts w:cstheme="minorHAnsi"/>
          <w:lang w:val="en-US"/>
        </w:rPr>
        <w:t>respiratory tract infections</w:t>
      </w:r>
      <w:r>
        <w:rPr>
          <w:rFonts w:cstheme="minorHAnsi"/>
          <w:lang w:val="en-US"/>
        </w:rPr>
        <w:t xml:space="preserve"> consultations in </w:t>
      </w:r>
      <w:proofErr w:type="spellStart"/>
      <w:r>
        <w:rPr>
          <w:rFonts w:cstheme="minorHAnsi"/>
          <w:lang w:val="en-US"/>
        </w:rPr>
        <w:t>Yuai</w:t>
      </w:r>
      <w:proofErr w:type="spellEnd"/>
      <w:r>
        <w:rPr>
          <w:rFonts w:cstheme="minorHAnsi"/>
          <w:lang w:val="en-US"/>
        </w:rPr>
        <w:t>, by age group and month, 2019</w:t>
      </w:r>
    </w:p>
    <w:p w14:paraId="3CA91315" w14:textId="77777777" w:rsidR="00C2270F" w:rsidRDefault="00C2270F" w:rsidP="00C2270F">
      <w:pPr>
        <w:rPr>
          <w:rFonts w:cstheme="minorHAnsi"/>
          <w:lang w:val="en-US"/>
        </w:rPr>
      </w:pPr>
      <w:r>
        <w:rPr>
          <w:rFonts w:cstheme="minorHAnsi"/>
          <w:lang w:val="en-US"/>
        </w:rPr>
        <w:t xml:space="preserve">Figure 6e. Number of </w:t>
      </w:r>
      <w:r w:rsidR="001A1311">
        <w:rPr>
          <w:rFonts w:cstheme="minorHAnsi"/>
          <w:lang w:val="en-US"/>
        </w:rPr>
        <w:t>respiratory tract infections</w:t>
      </w:r>
      <w:r>
        <w:rPr>
          <w:rFonts w:cstheme="minorHAnsi"/>
          <w:lang w:val="en-US"/>
        </w:rPr>
        <w:t xml:space="preserve"> consultations in </w:t>
      </w:r>
      <w:proofErr w:type="spellStart"/>
      <w:r>
        <w:rPr>
          <w:rFonts w:cstheme="minorHAnsi"/>
          <w:lang w:val="en-US"/>
        </w:rPr>
        <w:t>Pathai</w:t>
      </w:r>
      <w:proofErr w:type="spellEnd"/>
      <w:r>
        <w:rPr>
          <w:rFonts w:cstheme="minorHAnsi"/>
          <w:lang w:val="en-US"/>
        </w:rPr>
        <w:t>, by age group and month, 2019</w:t>
      </w:r>
    </w:p>
    <w:p w14:paraId="3D4DD35D" w14:textId="77777777" w:rsidR="00200F0B" w:rsidRPr="00200F0B" w:rsidRDefault="00200F0B" w:rsidP="00200F0B">
      <w:pPr>
        <w:rPr>
          <w:rFonts w:cstheme="minorHAnsi"/>
          <w:lang w:val="en-US"/>
        </w:rPr>
      </w:pPr>
    </w:p>
    <w:p w14:paraId="6DB25C3E" w14:textId="77777777" w:rsidR="006C553D" w:rsidRDefault="006C553D" w:rsidP="006C553D">
      <w:pPr>
        <w:pStyle w:val="Heading3"/>
        <w:rPr>
          <w:lang w:val="en-US"/>
        </w:rPr>
      </w:pPr>
      <w:r>
        <w:rPr>
          <w:lang w:val="en-US"/>
        </w:rPr>
        <w:t>Malnutrition</w:t>
      </w:r>
    </w:p>
    <w:p w14:paraId="6E899EF9" w14:textId="77777777" w:rsidR="006C553D" w:rsidRDefault="00FE6EF8" w:rsidP="006C553D">
      <w:pPr>
        <w:rPr>
          <w:rFonts w:cstheme="minorHAnsi"/>
          <w:lang w:val="en-US"/>
        </w:rPr>
      </w:pPr>
      <w:r>
        <w:rPr>
          <w:rFonts w:cstheme="minorHAnsi"/>
          <w:lang w:val="en-US"/>
        </w:rPr>
        <w:t>Figure 7</w:t>
      </w:r>
      <w:r w:rsidR="006C553D">
        <w:rPr>
          <w:rFonts w:cstheme="minorHAnsi"/>
          <w:lang w:val="en-US"/>
        </w:rPr>
        <w:t>. Number of SAM consultations, by ICCM site, 2019</w:t>
      </w:r>
    </w:p>
    <w:p w14:paraId="30A49864" w14:textId="77777777" w:rsidR="006C553D" w:rsidRDefault="00FE6EF8" w:rsidP="006C553D">
      <w:pPr>
        <w:rPr>
          <w:rFonts w:cstheme="minorHAnsi"/>
          <w:lang w:val="en-US"/>
        </w:rPr>
      </w:pPr>
      <w:r>
        <w:rPr>
          <w:rFonts w:cstheme="minorHAnsi"/>
          <w:lang w:val="en-US"/>
        </w:rPr>
        <w:t>Figure 8</w:t>
      </w:r>
      <w:r w:rsidR="006C553D">
        <w:rPr>
          <w:rFonts w:cstheme="minorHAnsi"/>
          <w:lang w:val="en-US"/>
        </w:rPr>
        <w:t xml:space="preserve">a. Number of SAM consultations in </w:t>
      </w:r>
      <w:proofErr w:type="spellStart"/>
      <w:r w:rsidR="006C553D">
        <w:rPr>
          <w:rFonts w:cstheme="minorHAnsi"/>
          <w:lang w:val="en-US"/>
        </w:rPr>
        <w:t>Nyambor</w:t>
      </w:r>
      <w:proofErr w:type="spellEnd"/>
      <w:r w:rsidR="006C553D">
        <w:rPr>
          <w:rFonts w:cstheme="minorHAnsi"/>
          <w:lang w:val="en-US"/>
        </w:rPr>
        <w:t>, by age group and month, 2019</w:t>
      </w:r>
    </w:p>
    <w:p w14:paraId="3576F764" w14:textId="77777777" w:rsidR="006C553D" w:rsidRDefault="00FE6EF8" w:rsidP="006C553D">
      <w:pPr>
        <w:rPr>
          <w:rFonts w:cstheme="minorHAnsi"/>
          <w:lang w:val="en-US"/>
        </w:rPr>
      </w:pPr>
      <w:r>
        <w:rPr>
          <w:rFonts w:cstheme="minorHAnsi"/>
          <w:lang w:val="en-US"/>
        </w:rPr>
        <w:t>Figure 8</w:t>
      </w:r>
      <w:r w:rsidR="006C553D">
        <w:rPr>
          <w:rFonts w:cstheme="minorHAnsi"/>
          <w:lang w:val="en-US"/>
        </w:rPr>
        <w:t xml:space="preserve">b. Number of SAM consultations in </w:t>
      </w:r>
      <w:proofErr w:type="spellStart"/>
      <w:r w:rsidR="006C553D">
        <w:rPr>
          <w:rFonts w:cstheme="minorHAnsi"/>
          <w:lang w:val="en-US"/>
        </w:rPr>
        <w:t>Nyatim</w:t>
      </w:r>
      <w:proofErr w:type="spellEnd"/>
      <w:r w:rsidR="006C553D">
        <w:rPr>
          <w:rFonts w:cstheme="minorHAnsi"/>
          <w:lang w:val="en-US"/>
        </w:rPr>
        <w:t>, by age group and month, 2019</w:t>
      </w:r>
    </w:p>
    <w:p w14:paraId="2FFD809C" w14:textId="77777777" w:rsidR="006C553D" w:rsidRDefault="00FE6EF8" w:rsidP="006C553D">
      <w:pPr>
        <w:rPr>
          <w:rFonts w:cstheme="minorHAnsi"/>
          <w:lang w:val="en-US"/>
        </w:rPr>
      </w:pPr>
      <w:r>
        <w:rPr>
          <w:rFonts w:cstheme="minorHAnsi"/>
          <w:lang w:val="en-US"/>
        </w:rPr>
        <w:t>Figure 8</w:t>
      </w:r>
      <w:r w:rsidR="006C553D">
        <w:rPr>
          <w:rFonts w:cstheme="minorHAnsi"/>
          <w:lang w:val="en-US"/>
        </w:rPr>
        <w:t xml:space="preserve">c. Number of SAM consultations in </w:t>
      </w:r>
      <w:proofErr w:type="spellStart"/>
      <w:r w:rsidR="006C553D">
        <w:rPr>
          <w:rFonts w:cstheme="minorHAnsi"/>
          <w:lang w:val="en-US"/>
        </w:rPr>
        <w:t>Riang</w:t>
      </w:r>
      <w:proofErr w:type="spellEnd"/>
      <w:r w:rsidR="006C553D">
        <w:rPr>
          <w:rFonts w:cstheme="minorHAnsi"/>
          <w:lang w:val="en-US"/>
        </w:rPr>
        <w:t>, by age group and month, 2019</w:t>
      </w:r>
    </w:p>
    <w:p w14:paraId="2B3BACE0" w14:textId="77777777" w:rsidR="006C553D" w:rsidRDefault="00FE6EF8" w:rsidP="006C553D">
      <w:pPr>
        <w:rPr>
          <w:rFonts w:cstheme="minorHAnsi"/>
          <w:lang w:val="en-US"/>
        </w:rPr>
      </w:pPr>
      <w:r>
        <w:rPr>
          <w:rFonts w:cstheme="minorHAnsi"/>
          <w:lang w:val="en-US"/>
        </w:rPr>
        <w:t>Figure 8</w:t>
      </w:r>
      <w:r w:rsidR="006C553D">
        <w:rPr>
          <w:rFonts w:cstheme="minorHAnsi"/>
          <w:lang w:val="en-US"/>
        </w:rPr>
        <w:t xml:space="preserve">d. Number of SAM consultations in </w:t>
      </w:r>
      <w:proofErr w:type="spellStart"/>
      <w:r w:rsidR="006C553D">
        <w:rPr>
          <w:rFonts w:cstheme="minorHAnsi"/>
          <w:lang w:val="en-US"/>
        </w:rPr>
        <w:t>Yuai</w:t>
      </w:r>
      <w:proofErr w:type="spellEnd"/>
      <w:r w:rsidR="006C553D">
        <w:rPr>
          <w:rFonts w:cstheme="minorHAnsi"/>
          <w:lang w:val="en-US"/>
        </w:rPr>
        <w:t>, by age group and month, 2019</w:t>
      </w:r>
    </w:p>
    <w:p w14:paraId="2B63DCCD" w14:textId="77777777" w:rsidR="006C553D" w:rsidRDefault="00FE6EF8" w:rsidP="006C553D">
      <w:pPr>
        <w:rPr>
          <w:rFonts w:cstheme="minorHAnsi"/>
          <w:lang w:val="en-US"/>
        </w:rPr>
      </w:pPr>
      <w:r>
        <w:rPr>
          <w:rFonts w:cstheme="minorHAnsi"/>
          <w:lang w:val="en-US"/>
        </w:rPr>
        <w:t>Figure 8e</w:t>
      </w:r>
      <w:r w:rsidR="006C553D">
        <w:rPr>
          <w:rFonts w:cstheme="minorHAnsi"/>
          <w:lang w:val="en-US"/>
        </w:rPr>
        <w:t xml:space="preserve">. Number of SAM consultations in </w:t>
      </w:r>
      <w:proofErr w:type="spellStart"/>
      <w:r w:rsidR="006C553D">
        <w:rPr>
          <w:rFonts w:cstheme="minorHAnsi"/>
          <w:lang w:val="en-US"/>
        </w:rPr>
        <w:t>Pathai</w:t>
      </w:r>
      <w:proofErr w:type="spellEnd"/>
      <w:r w:rsidR="006C553D">
        <w:rPr>
          <w:rFonts w:cstheme="minorHAnsi"/>
          <w:lang w:val="en-US"/>
        </w:rPr>
        <w:t>, by age group and month, 2019</w:t>
      </w:r>
    </w:p>
    <w:p w14:paraId="311A6CA1" w14:textId="77777777" w:rsidR="00675A4B" w:rsidRDefault="00675A4B" w:rsidP="006C553D">
      <w:pPr>
        <w:rPr>
          <w:rFonts w:cstheme="minorHAnsi"/>
          <w:lang w:val="en-US"/>
        </w:rPr>
      </w:pPr>
    </w:p>
    <w:p w14:paraId="5DC63341" w14:textId="77777777" w:rsidR="00652211" w:rsidRDefault="00652211" w:rsidP="00652211">
      <w:pPr>
        <w:pStyle w:val="Heading3"/>
        <w:rPr>
          <w:lang w:val="en-US"/>
        </w:rPr>
      </w:pPr>
      <w:r>
        <w:rPr>
          <w:lang w:val="en-US"/>
        </w:rPr>
        <w:t xml:space="preserve">Antibiotic </w:t>
      </w:r>
      <w:commentRangeStart w:id="13"/>
      <w:r>
        <w:rPr>
          <w:lang w:val="en-US"/>
        </w:rPr>
        <w:t>use</w:t>
      </w:r>
      <w:commentRangeEnd w:id="13"/>
      <w:r w:rsidR="00001054">
        <w:rPr>
          <w:rStyle w:val="CommentReference"/>
          <w:rFonts w:asciiTheme="minorHAnsi" w:eastAsiaTheme="minorHAnsi" w:hAnsiTheme="minorHAnsi" w:cstheme="minorBidi"/>
          <w:color w:val="auto"/>
        </w:rPr>
        <w:commentReference w:id="13"/>
      </w:r>
    </w:p>
    <w:p w14:paraId="17A92B7E" w14:textId="77777777" w:rsidR="00652211" w:rsidRDefault="00652211" w:rsidP="00652211">
      <w:pPr>
        <w:rPr>
          <w:rFonts w:cstheme="minorHAnsi"/>
          <w:lang w:val="en-US"/>
        </w:rPr>
      </w:pPr>
      <w:r>
        <w:rPr>
          <w:rFonts w:cstheme="minorHAnsi"/>
          <w:lang w:val="en-US"/>
        </w:rPr>
        <w:t>Figure 9</w:t>
      </w:r>
      <w:r w:rsidR="00675A4B">
        <w:rPr>
          <w:rFonts w:cstheme="minorHAnsi"/>
          <w:lang w:val="en-US"/>
        </w:rPr>
        <w:t>. Number treated with antibiotics</w:t>
      </w:r>
      <w:r>
        <w:rPr>
          <w:rFonts w:cstheme="minorHAnsi"/>
          <w:lang w:val="en-US"/>
        </w:rPr>
        <w:t xml:space="preserve">, </w:t>
      </w:r>
      <w:r w:rsidR="00675A4B">
        <w:rPr>
          <w:rFonts w:cstheme="minorHAnsi"/>
          <w:lang w:val="en-US"/>
        </w:rPr>
        <w:t>by month</w:t>
      </w:r>
      <w:r>
        <w:rPr>
          <w:rFonts w:cstheme="minorHAnsi"/>
          <w:lang w:val="en-US"/>
        </w:rPr>
        <w:t>, 2019</w:t>
      </w:r>
    </w:p>
    <w:p w14:paraId="4FF6434F" w14:textId="77777777" w:rsidR="009B1FA2" w:rsidRDefault="00905D2F" w:rsidP="00905D2F">
      <w:pPr>
        <w:pStyle w:val="Heading2"/>
        <w:rPr>
          <w:lang w:val="en-US"/>
        </w:rPr>
      </w:pPr>
      <w:r>
        <w:rPr>
          <w:lang w:val="en-US"/>
        </w:rPr>
        <w:lastRenderedPageBreak/>
        <w:t>Data errors/limitations</w:t>
      </w:r>
    </w:p>
    <w:p w14:paraId="358112EE" w14:textId="77777777" w:rsidR="00795A44" w:rsidRDefault="00795A44" w:rsidP="00A55F03">
      <w:pPr>
        <w:pStyle w:val="ListParagraph"/>
        <w:numPr>
          <w:ilvl w:val="0"/>
          <w:numId w:val="11"/>
        </w:numPr>
        <w:spacing w:after="0" w:line="240" w:lineRule="auto"/>
        <w:rPr>
          <w:lang w:val="en-US"/>
        </w:rPr>
      </w:pPr>
      <w:r>
        <w:rPr>
          <w:lang w:val="en-US"/>
        </w:rPr>
        <w:t>OPD include new consultations – not follow up consultations</w:t>
      </w:r>
    </w:p>
    <w:p w14:paraId="33BFF726" w14:textId="77777777" w:rsidR="002834F2" w:rsidRDefault="00905D2F" w:rsidP="00A55F03">
      <w:pPr>
        <w:pStyle w:val="ListParagraph"/>
        <w:numPr>
          <w:ilvl w:val="0"/>
          <w:numId w:val="11"/>
        </w:numPr>
        <w:spacing w:after="0" w:line="240" w:lineRule="auto"/>
        <w:rPr>
          <w:lang w:val="en-US"/>
        </w:rPr>
      </w:pPr>
      <w:r w:rsidRPr="002834F2">
        <w:rPr>
          <w:lang w:val="en-US"/>
        </w:rPr>
        <w:t xml:space="preserve">In March 2019, </w:t>
      </w:r>
      <w:proofErr w:type="spellStart"/>
      <w:r w:rsidRPr="002834F2">
        <w:rPr>
          <w:lang w:val="en-US"/>
        </w:rPr>
        <w:t>Modit</w:t>
      </w:r>
      <w:proofErr w:type="spellEnd"/>
      <w:r w:rsidRPr="002834F2">
        <w:rPr>
          <w:lang w:val="en-US"/>
        </w:rPr>
        <w:t xml:space="preserve"> and </w:t>
      </w:r>
      <w:proofErr w:type="spellStart"/>
      <w:r w:rsidRPr="002834F2">
        <w:rPr>
          <w:lang w:val="en-US"/>
        </w:rPr>
        <w:t>Pathai</w:t>
      </w:r>
      <w:proofErr w:type="spellEnd"/>
      <w:r w:rsidRPr="002834F2">
        <w:rPr>
          <w:lang w:val="en-US"/>
        </w:rPr>
        <w:t xml:space="preserve"> shifted from PHCU to ICCM sites. ICCM data </w:t>
      </w:r>
      <w:r w:rsidR="002834F2" w:rsidRPr="002834F2">
        <w:rPr>
          <w:lang w:val="en-US"/>
        </w:rPr>
        <w:t xml:space="preserve">and PHCU data </w:t>
      </w:r>
      <w:r w:rsidRPr="002834F2">
        <w:rPr>
          <w:lang w:val="en-US"/>
        </w:rPr>
        <w:t>has been included</w:t>
      </w:r>
    </w:p>
    <w:p w14:paraId="6679399B" w14:textId="77777777" w:rsidR="00905D2F" w:rsidRPr="002834F2" w:rsidRDefault="00905D2F" w:rsidP="00A55F03">
      <w:pPr>
        <w:pStyle w:val="ListParagraph"/>
        <w:numPr>
          <w:ilvl w:val="0"/>
          <w:numId w:val="11"/>
        </w:numPr>
        <w:spacing w:after="0" w:line="240" w:lineRule="auto"/>
        <w:rPr>
          <w:lang w:val="en-US"/>
        </w:rPr>
      </w:pPr>
      <w:r w:rsidRPr="002834F2">
        <w:rPr>
          <w:lang w:val="en-US"/>
        </w:rPr>
        <w:t>Data entry errors due to uncertainty regarding some areas in the HIS form i.e. Severe acute malnutrition (under Diagnoses) versus MUAC SAM (Malnutrition).</w:t>
      </w:r>
    </w:p>
    <w:p w14:paraId="53A3D01D" w14:textId="77777777" w:rsidR="00905D2F" w:rsidRPr="00905D2F" w:rsidRDefault="00905D2F" w:rsidP="00905D2F">
      <w:pPr>
        <w:pStyle w:val="ListParagraph"/>
        <w:numPr>
          <w:ilvl w:val="0"/>
          <w:numId w:val="11"/>
        </w:numPr>
        <w:spacing w:after="0" w:line="240" w:lineRule="auto"/>
        <w:rPr>
          <w:lang w:val="en-US"/>
        </w:rPr>
      </w:pPr>
      <w:r w:rsidRPr="00905D2F">
        <w:rPr>
          <w:lang w:val="en-US"/>
        </w:rPr>
        <w:t>Missing reporting weeks.</w:t>
      </w:r>
      <w:r w:rsidRPr="00905D2F">
        <w:rPr>
          <w:rFonts w:cstheme="minorHAnsi"/>
          <w:lang w:val="en-US"/>
        </w:rPr>
        <w:t xml:space="preserve"> </w:t>
      </w:r>
      <w:proofErr w:type="spellStart"/>
      <w:r w:rsidRPr="00905D2F">
        <w:rPr>
          <w:rFonts w:cstheme="minorHAnsi"/>
          <w:lang w:val="en-US"/>
        </w:rPr>
        <w:t>Nyantim</w:t>
      </w:r>
      <w:proofErr w:type="spellEnd"/>
      <w:r w:rsidRPr="00905D2F">
        <w:rPr>
          <w:rFonts w:cstheme="minorHAnsi"/>
          <w:lang w:val="en-US"/>
        </w:rPr>
        <w:t xml:space="preserve"> – missing some data 2019 week 1 to 5, including total consultations</w:t>
      </w:r>
      <w:r>
        <w:rPr>
          <w:rFonts w:cstheme="minorHAnsi"/>
          <w:lang w:val="en-US"/>
        </w:rPr>
        <w:t>.</w:t>
      </w:r>
    </w:p>
    <w:p w14:paraId="4E73DC73" w14:textId="77777777" w:rsidR="00905D2F" w:rsidRPr="00905D2F" w:rsidRDefault="00905D2F" w:rsidP="00905D2F">
      <w:pPr>
        <w:pStyle w:val="ListParagraph"/>
        <w:numPr>
          <w:ilvl w:val="0"/>
          <w:numId w:val="11"/>
        </w:numPr>
        <w:spacing w:after="0" w:line="240" w:lineRule="auto"/>
        <w:rPr>
          <w:lang w:val="en-US"/>
        </w:rPr>
      </w:pPr>
      <w:r>
        <w:rPr>
          <w:lang w:val="en-US"/>
        </w:rPr>
        <w:t xml:space="preserve">Total consultations </w:t>
      </w:r>
      <w:proofErr w:type="gramStart"/>
      <w:r>
        <w:rPr>
          <w:lang w:val="en-US"/>
        </w:rPr>
        <w:t>does</w:t>
      </w:r>
      <w:proofErr w:type="gramEnd"/>
      <w:r>
        <w:rPr>
          <w:lang w:val="en-US"/>
        </w:rPr>
        <w:t xml:space="preserve"> not equal the sum of diagnoses. </w:t>
      </w:r>
    </w:p>
    <w:p w14:paraId="4DDD018A" w14:textId="77777777" w:rsidR="00905D2F" w:rsidRPr="00905D2F" w:rsidRDefault="00905D2F" w:rsidP="00905D2F">
      <w:pPr>
        <w:rPr>
          <w:lang w:val="en-US"/>
        </w:rPr>
      </w:pPr>
    </w:p>
    <w:p w14:paraId="3290FC33" w14:textId="77777777" w:rsidR="002C29FA" w:rsidRPr="00BD6E01" w:rsidRDefault="002C29FA" w:rsidP="002C29FA">
      <w:pPr>
        <w:rPr>
          <w:rFonts w:cstheme="minorHAnsi"/>
          <w:lang w:val="en-US"/>
        </w:rPr>
      </w:pPr>
    </w:p>
    <w:p w14:paraId="7F280E09" w14:textId="77777777" w:rsidR="002C29FA" w:rsidRPr="00BD6E01" w:rsidRDefault="002C29FA" w:rsidP="002C29FA">
      <w:pPr>
        <w:rPr>
          <w:rFonts w:cstheme="minorHAnsi"/>
          <w:lang w:val="en-US"/>
        </w:rPr>
      </w:pPr>
    </w:p>
    <w:sectPr w:rsidR="002C29FA" w:rsidRPr="00BD6E01">
      <w:footerReference w:type="default" r:id="rId1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atrick Keating" w:date="2020-02-10T18:33:00Z" w:initials="PK">
    <w:p w14:paraId="1DCBA5F8" w14:textId="77777777" w:rsidR="00001054" w:rsidRDefault="00001054">
      <w:pPr>
        <w:pStyle w:val="CommentText"/>
      </w:pPr>
      <w:r>
        <w:rPr>
          <w:rStyle w:val="CommentReference"/>
        </w:rPr>
        <w:annotationRef/>
      </w:r>
      <w:r>
        <w:t xml:space="preserve">Depending on your schedule, this is feasible with R. You would just need the code to make some plots and then </w:t>
      </w:r>
      <w:proofErr w:type="gramStart"/>
      <w:r>
        <w:t>how to</w:t>
      </w:r>
      <w:proofErr w:type="gramEnd"/>
      <w:r>
        <w:t xml:space="preserve"> subset</w:t>
      </w:r>
    </w:p>
    <w:p w14:paraId="3CE8BB85" w14:textId="77777777" w:rsidR="00001054" w:rsidRDefault="00001054">
      <w:pPr>
        <w:pStyle w:val="CommentText"/>
      </w:pPr>
    </w:p>
    <w:p w14:paraId="0C2512F8" w14:textId="2595F1F2" w:rsidR="00001054" w:rsidRDefault="00001054">
      <w:pPr>
        <w:pStyle w:val="CommentText"/>
      </w:pPr>
      <w:r>
        <w:t xml:space="preserve">There’s also something called a facet, which means that you could show all the areas you mentioned for additional graphs easily e.g. </w:t>
      </w:r>
    </w:p>
    <w:p w14:paraId="3A3C2926" w14:textId="77777777" w:rsidR="00001054" w:rsidRDefault="00001054">
      <w:pPr>
        <w:pStyle w:val="CommentText"/>
      </w:pPr>
    </w:p>
    <w:p w14:paraId="607F69BF" w14:textId="743B9D71" w:rsidR="00001054" w:rsidRDefault="00001054">
      <w:pPr>
        <w:pStyle w:val="CommentText"/>
      </w:pPr>
      <w:r w:rsidRPr="00001054">
        <w:t>https://plot.ly/ggplot2/facet_wrap/</w:t>
      </w:r>
    </w:p>
  </w:comment>
  <w:comment w:id="3" w:author="Patrick Keating" w:date="2020-02-10T18:26:00Z" w:initials="PK">
    <w:p w14:paraId="5395DDBD" w14:textId="44F5CCD1" w:rsidR="00001054" w:rsidRDefault="00001054">
      <w:pPr>
        <w:pStyle w:val="CommentText"/>
      </w:pPr>
      <w:r>
        <w:rPr>
          <w:rStyle w:val="CommentReference"/>
        </w:rPr>
        <w:annotationRef/>
      </w:r>
      <w:r>
        <w:t>?</w:t>
      </w:r>
    </w:p>
  </w:comment>
  <w:comment w:id="6" w:author="Patrick Keating" w:date="2020-02-10T18:27:00Z" w:initials="PK">
    <w:p w14:paraId="76DFA078" w14:textId="19DE61A6" w:rsidR="00001054" w:rsidRDefault="00001054">
      <w:pPr>
        <w:pStyle w:val="CommentText"/>
      </w:pPr>
      <w:r>
        <w:rPr>
          <w:rStyle w:val="CommentReference"/>
        </w:rPr>
        <w:annotationRef/>
      </w:r>
      <w:r>
        <w:t>Maybe R?</w:t>
      </w:r>
    </w:p>
  </w:comment>
  <w:comment w:id="7" w:author="Patrick Keating" w:date="2020-02-10T18:27:00Z" w:initials="PK">
    <w:p w14:paraId="0354E6BD" w14:textId="174BEA00" w:rsidR="00001054" w:rsidRDefault="00001054">
      <w:pPr>
        <w:pStyle w:val="CommentText"/>
      </w:pPr>
      <w:r>
        <w:rPr>
          <w:rStyle w:val="CommentReference"/>
        </w:rPr>
        <w:annotationRef/>
      </w:r>
      <w:r>
        <w:t>Woohoo</w:t>
      </w:r>
    </w:p>
  </w:comment>
  <w:comment w:id="8" w:author="Patrick Keating" w:date="2020-02-10T18:27:00Z" w:initials="PK">
    <w:p w14:paraId="565CC057" w14:textId="341AF3F1" w:rsidR="00001054" w:rsidRDefault="00001054">
      <w:pPr>
        <w:pStyle w:val="CommentText"/>
      </w:pPr>
      <w:r>
        <w:rPr>
          <w:rStyle w:val="CommentReference"/>
        </w:rPr>
        <w:annotationRef/>
      </w:r>
      <w:r>
        <w:t>Names of them?</w:t>
      </w:r>
    </w:p>
  </w:comment>
  <w:comment w:id="9" w:author="Patrick Keating" w:date="2020-02-10T18:29:00Z" w:initials="PK">
    <w:p w14:paraId="2D0FD75F" w14:textId="074A11C2" w:rsidR="00001054" w:rsidRDefault="00001054">
      <w:pPr>
        <w:pStyle w:val="CommentText"/>
      </w:pPr>
      <w:r>
        <w:rPr>
          <w:rStyle w:val="CommentReference"/>
        </w:rPr>
        <w:annotationRef/>
      </w:r>
      <w:r>
        <w:t>No mention of pneumonia? They want to examine pneumonia as a research project – could be useful to do it here</w:t>
      </w:r>
    </w:p>
  </w:comment>
  <w:comment w:id="10" w:author="Patrick Keating" w:date="2020-02-10T18:28:00Z" w:initials="PK">
    <w:p w14:paraId="090D290A" w14:textId="16F0C059" w:rsidR="00001054" w:rsidRDefault="00001054">
      <w:pPr>
        <w:pStyle w:val="CommentText"/>
      </w:pPr>
      <w:r>
        <w:rPr>
          <w:rStyle w:val="CommentReference"/>
        </w:rPr>
        <w:annotationRef/>
      </w:r>
      <w:r>
        <w:t>Is this how they are stored in the datasets?</w:t>
      </w:r>
    </w:p>
  </w:comment>
  <w:comment w:id="11" w:author="Patrick Keating" w:date="2020-02-10T18:31:00Z" w:initials="PK">
    <w:p w14:paraId="3F980250" w14:textId="29137591" w:rsidR="00001054" w:rsidRDefault="00001054">
      <w:pPr>
        <w:pStyle w:val="CommentText"/>
      </w:pPr>
      <w:r>
        <w:rPr>
          <w:rStyle w:val="CommentReference"/>
        </w:rPr>
        <w:annotationRef/>
      </w:r>
      <w:r>
        <w:t xml:space="preserve">As a person new to reading this, I don’t have any context for </w:t>
      </w:r>
      <w:proofErr w:type="spellStart"/>
      <w:r>
        <w:t>Nyambor</w:t>
      </w:r>
      <w:proofErr w:type="spellEnd"/>
      <w:r>
        <w:t xml:space="preserve">, </w:t>
      </w:r>
      <w:proofErr w:type="spellStart"/>
      <w:r>
        <w:t>Nyatim</w:t>
      </w:r>
      <w:proofErr w:type="spellEnd"/>
      <w:r>
        <w:t xml:space="preserve"> etc. Might be good to pop a line on that in the background</w:t>
      </w:r>
    </w:p>
  </w:comment>
  <w:comment w:id="12" w:author="Patrick Keating" w:date="2020-02-10T18:32:00Z" w:initials="PK">
    <w:p w14:paraId="6A92142A" w14:textId="4D0D3F98" w:rsidR="00001054" w:rsidRDefault="00001054">
      <w:pPr>
        <w:pStyle w:val="CommentText"/>
      </w:pPr>
      <w:r>
        <w:rPr>
          <w:rStyle w:val="CommentReference"/>
        </w:rPr>
        <w:annotationRef/>
      </w:r>
      <w:r>
        <w:t>I’d just add this in the previous table</w:t>
      </w:r>
    </w:p>
  </w:comment>
  <w:comment w:id="13" w:author="Patrick Keating" w:date="2020-02-10T18:32:00Z" w:initials="PK">
    <w:p w14:paraId="104D869C" w14:textId="2D102C47" w:rsidR="00001054" w:rsidRDefault="00001054">
      <w:pPr>
        <w:pStyle w:val="CommentText"/>
      </w:pPr>
      <w:r>
        <w:rPr>
          <w:rStyle w:val="CommentReference"/>
        </w:rPr>
        <w:annotationRef/>
      </w:r>
      <w:r>
        <w:t>What are you hoping to get from this? Excessive antibiotic consumption? Do we have any previous data to compare 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7F69BF" w15:done="0"/>
  <w15:commentEx w15:paraId="5395DDBD" w15:done="0"/>
  <w15:commentEx w15:paraId="76DFA078" w15:done="0"/>
  <w15:commentEx w15:paraId="0354E6BD" w15:done="0"/>
  <w15:commentEx w15:paraId="565CC057" w15:done="0"/>
  <w15:commentEx w15:paraId="2D0FD75F" w15:done="0"/>
  <w15:commentEx w15:paraId="090D290A" w15:done="0"/>
  <w15:commentEx w15:paraId="3F980250" w15:done="0"/>
  <w15:commentEx w15:paraId="6A92142A" w15:done="0"/>
  <w15:commentEx w15:paraId="104D86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7F69BF" w16cid:durableId="21EC207F"/>
  <w16cid:commentId w16cid:paraId="5395DDBD" w16cid:durableId="21EC1ECC"/>
  <w16cid:commentId w16cid:paraId="76DFA078" w16cid:durableId="21EC1F03"/>
  <w16cid:commentId w16cid:paraId="0354E6BD" w16cid:durableId="21EC1F10"/>
  <w16cid:commentId w16cid:paraId="565CC057" w16cid:durableId="21EC1F20"/>
  <w16cid:commentId w16cid:paraId="2D0FD75F" w16cid:durableId="21EC1F6D"/>
  <w16cid:commentId w16cid:paraId="090D290A" w16cid:durableId="21EC1F41"/>
  <w16cid:commentId w16cid:paraId="3F980250" w16cid:durableId="21EC200C"/>
  <w16cid:commentId w16cid:paraId="6A92142A" w16cid:durableId="21EC203B"/>
  <w16cid:commentId w16cid:paraId="104D869C" w16cid:durableId="21EC20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DB4A5" w14:textId="77777777" w:rsidR="001642EF" w:rsidRDefault="001642EF" w:rsidP="00905D2F">
      <w:pPr>
        <w:spacing w:after="0" w:line="240" w:lineRule="auto"/>
      </w:pPr>
      <w:r>
        <w:separator/>
      </w:r>
    </w:p>
  </w:endnote>
  <w:endnote w:type="continuationSeparator" w:id="0">
    <w:p w14:paraId="06D26542" w14:textId="77777777" w:rsidR="001642EF" w:rsidRDefault="001642EF" w:rsidP="00905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8877134"/>
      <w:docPartObj>
        <w:docPartGallery w:val="Page Numbers (Bottom of Page)"/>
        <w:docPartUnique/>
      </w:docPartObj>
    </w:sdtPr>
    <w:sdtEndPr>
      <w:rPr>
        <w:noProof/>
      </w:rPr>
    </w:sdtEndPr>
    <w:sdtContent>
      <w:p w14:paraId="5984C488" w14:textId="77777777" w:rsidR="00905D2F" w:rsidRDefault="00905D2F">
        <w:pPr>
          <w:pStyle w:val="Footer"/>
          <w:jc w:val="right"/>
        </w:pPr>
        <w:r>
          <w:fldChar w:fldCharType="begin"/>
        </w:r>
        <w:r>
          <w:instrText xml:space="preserve"> PAGE   \* MERGEFORMAT </w:instrText>
        </w:r>
        <w:r>
          <w:fldChar w:fldCharType="separate"/>
        </w:r>
        <w:r w:rsidR="00C85ED7">
          <w:rPr>
            <w:noProof/>
          </w:rPr>
          <w:t>1</w:t>
        </w:r>
        <w:r>
          <w:rPr>
            <w:noProof/>
          </w:rPr>
          <w:fldChar w:fldCharType="end"/>
        </w:r>
      </w:p>
    </w:sdtContent>
  </w:sdt>
  <w:p w14:paraId="55748845" w14:textId="77777777" w:rsidR="00905D2F" w:rsidRDefault="00905D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F637C" w14:textId="77777777" w:rsidR="001642EF" w:rsidRDefault="001642EF" w:rsidP="00905D2F">
      <w:pPr>
        <w:spacing w:after="0" w:line="240" w:lineRule="auto"/>
      </w:pPr>
      <w:r>
        <w:separator/>
      </w:r>
    </w:p>
  </w:footnote>
  <w:footnote w:type="continuationSeparator" w:id="0">
    <w:p w14:paraId="2F27193E" w14:textId="77777777" w:rsidR="001642EF" w:rsidRDefault="001642EF" w:rsidP="00905D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C3950"/>
    <w:multiLevelType w:val="hybridMultilevel"/>
    <w:tmpl w:val="FB882D9C"/>
    <w:lvl w:ilvl="0" w:tplc="AF2C9630">
      <w:start w:val="2019"/>
      <w:numFmt w:val="bullet"/>
      <w:lvlText w:val="-"/>
      <w:lvlJc w:val="left"/>
      <w:pPr>
        <w:ind w:left="720" w:hanging="360"/>
      </w:pPr>
      <w:rPr>
        <w:rFonts w:ascii="Calibri" w:eastAsia="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2072BFD"/>
    <w:multiLevelType w:val="hybridMultilevel"/>
    <w:tmpl w:val="860E3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4121D6"/>
    <w:multiLevelType w:val="hybridMultilevel"/>
    <w:tmpl w:val="82EC3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9752D9"/>
    <w:multiLevelType w:val="hybridMultilevel"/>
    <w:tmpl w:val="4858B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AF4BEE"/>
    <w:multiLevelType w:val="hybridMultilevel"/>
    <w:tmpl w:val="5F862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606F40"/>
    <w:multiLevelType w:val="hybridMultilevel"/>
    <w:tmpl w:val="837CB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C95A6F"/>
    <w:multiLevelType w:val="hybridMultilevel"/>
    <w:tmpl w:val="58ECEB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7F06B7B"/>
    <w:multiLevelType w:val="hybridMultilevel"/>
    <w:tmpl w:val="1C8ED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F53732"/>
    <w:multiLevelType w:val="hybridMultilevel"/>
    <w:tmpl w:val="67F80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DA365C"/>
    <w:multiLevelType w:val="hybridMultilevel"/>
    <w:tmpl w:val="2670DF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8"/>
  </w:num>
  <w:num w:numId="4">
    <w:abstractNumId w:val="5"/>
  </w:num>
  <w:num w:numId="5">
    <w:abstractNumId w:val="3"/>
  </w:num>
  <w:num w:numId="6">
    <w:abstractNumId w:val="9"/>
  </w:num>
  <w:num w:numId="7">
    <w:abstractNumId w:val="7"/>
  </w:num>
  <w:num w:numId="8">
    <w:abstractNumId w:val="1"/>
  </w:num>
  <w:num w:numId="9">
    <w:abstractNumId w:val="0"/>
  </w:num>
  <w:num w:numId="10">
    <w:abstractNumId w:val="0"/>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trick Keating">
    <w15:presenceInfo w15:providerId="None" w15:userId="Patrick Keat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9C6"/>
    <w:rsid w:val="00001054"/>
    <w:rsid w:val="00001465"/>
    <w:rsid w:val="000745C4"/>
    <w:rsid w:val="000E2A36"/>
    <w:rsid w:val="00125FC8"/>
    <w:rsid w:val="00163F09"/>
    <w:rsid w:val="001642EF"/>
    <w:rsid w:val="001A1311"/>
    <w:rsid w:val="00200F0B"/>
    <w:rsid w:val="00224745"/>
    <w:rsid w:val="0025636B"/>
    <w:rsid w:val="00275C95"/>
    <w:rsid w:val="002834F2"/>
    <w:rsid w:val="0029651B"/>
    <w:rsid w:val="002A3976"/>
    <w:rsid w:val="002B593C"/>
    <w:rsid w:val="002C29FA"/>
    <w:rsid w:val="00377199"/>
    <w:rsid w:val="003C4C6E"/>
    <w:rsid w:val="004769C6"/>
    <w:rsid w:val="005D16AF"/>
    <w:rsid w:val="00640D9D"/>
    <w:rsid w:val="006411E8"/>
    <w:rsid w:val="00652211"/>
    <w:rsid w:val="00675A4B"/>
    <w:rsid w:val="006A2C65"/>
    <w:rsid w:val="006A5A66"/>
    <w:rsid w:val="006C2D59"/>
    <w:rsid w:val="006C553D"/>
    <w:rsid w:val="00752436"/>
    <w:rsid w:val="00795A44"/>
    <w:rsid w:val="00852092"/>
    <w:rsid w:val="0087490E"/>
    <w:rsid w:val="008938EA"/>
    <w:rsid w:val="00901391"/>
    <w:rsid w:val="00905D2F"/>
    <w:rsid w:val="009B1FA2"/>
    <w:rsid w:val="009D0C71"/>
    <w:rsid w:val="00A61D53"/>
    <w:rsid w:val="00A9702F"/>
    <w:rsid w:val="00AA4B2D"/>
    <w:rsid w:val="00AF4AD9"/>
    <w:rsid w:val="00AF59E1"/>
    <w:rsid w:val="00B27796"/>
    <w:rsid w:val="00BD6E01"/>
    <w:rsid w:val="00BF2FDF"/>
    <w:rsid w:val="00C031B5"/>
    <w:rsid w:val="00C2270F"/>
    <w:rsid w:val="00C85ED7"/>
    <w:rsid w:val="00D13593"/>
    <w:rsid w:val="00D37B07"/>
    <w:rsid w:val="00DE7BEC"/>
    <w:rsid w:val="00E44D9E"/>
    <w:rsid w:val="00E76BAC"/>
    <w:rsid w:val="00EC3BD6"/>
    <w:rsid w:val="00F04B50"/>
    <w:rsid w:val="00F12984"/>
    <w:rsid w:val="00FE6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15752"/>
  <w15:chartTrackingRefBased/>
  <w15:docId w15:val="{B31B7C7D-DC3F-4ABA-8533-8E64C3024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2">
    <w:name w:val="heading 2"/>
    <w:basedOn w:val="Normal"/>
    <w:next w:val="Normal"/>
    <w:link w:val="Heading2Char"/>
    <w:uiPriority w:val="9"/>
    <w:unhideWhenUsed/>
    <w:qFormat/>
    <w:rsid w:val="00200F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C2D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976"/>
    <w:pPr>
      <w:ind w:left="720"/>
      <w:contextualSpacing/>
    </w:pPr>
  </w:style>
  <w:style w:type="character" w:customStyle="1" w:styleId="Heading2Char">
    <w:name w:val="Heading 2 Char"/>
    <w:basedOn w:val="DefaultParagraphFont"/>
    <w:link w:val="Heading2"/>
    <w:uiPriority w:val="9"/>
    <w:rsid w:val="00200F0B"/>
    <w:rPr>
      <w:rFonts w:asciiTheme="majorHAnsi" w:eastAsiaTheme="majorEastAsia" w:hAnsiTheme="majorHAnsi" w:cstheme="majorBidi"/>
      <w:color w:val="2E74B5" w:themeColor="accent1" w:themeShade="BF"/>
      <w:sz w:val="26"/>
      <w:szCs w:val="26"/>
      <w:lang w:val="en-AU"/>
    </w:rPr>
  </w:style>
  <w:style w:type="table" w:styleId="TableGrid">
    <w:name w:val="Table Grid"/>
    <w:basedOn w:val="TableNormal"/>
    <w:uiPriority w:val="39"/>
    <w:rsid w:val="00275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C2D59"/>
    <w:rPr>
      <w:rFonts w:asciiTheme="majorHAnsi" w:eastAsiaTheme="majorEastAsia" w:hAnsiTheme="majorHAnsi" w:cstheme="majorBidi"/>
      <w:color w:val="1F4D78" w:themeColor="accent1" w:themeShade="7F"/>
      <w:sz w:val="24"/>
      <w:szCs w:val="24"/>
      <w:lang w:val="en-AU"/>
    </w:rPr>
  </w:style>
  <w:style w:type="paragraph" w:styleId="Header">
    <w:name w:val="header"/>
    <w:basedOn w:val="Normal"/>
    <w:link w:val="HeaderChar"/>
    <w:uiPriority w:val="99"/>
    <w:unhideWhenUsed/>
    <w:rsid w:val="00905D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5D2F"/>
    <w:rPr>
      <w:lang w:val="en-AU"/>
    </w:rPr>
  </w:style>
  <w:style w:type="paragraph" w:styleId="Footer">
    <w:name w:val="footer"/>
    <w:basedOn w:val="Normal"/>
    <w:link w:val="FooterChar"/>
    <w:uiPriority w:val="99"/>
    <w:unhideWhenUsed/>
    <w:rsid w:val="00905D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5D2F"/>
    <w:rPr>
      <w:lang w:val="en-AU"/>
    </w:rPr>
  </w:style>
  <w:style w:type="paragraph" w:styleId="BalloonText">
    <w:name w:val="Balloon Text"/>
    <w:basedOn w:val="Normal"/>
    <w:link w:val="BalloonTextChar"/>
    <w:uiPriority w:val="99"/>
    <w:semiHidden/>
    <w:unhideWhenUsed/>
    <w:rsid w:val="000010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054"/>
    <w:rPr>
      <w:rFonts w:ascii="Segoe UI" w:hAnsi="Segoe UI" w:cs="Segoe UI"/>
      <w:sz w:val="18"/>
      <w:szCs w:val="18"/>
      <w:lang w:val="en-AU"/>
    </w:rPr>
  </w:style>
  <w:style w:type="character" w:styleId="CommentReference">
    <w:name w:val="annotation reference"/>
    <w:basedOn w:val="DefaultParagraphFont"/>
    <w:uiPriority w:val="99"/>
    <w:semiHidden/>
    <w:unhideWhenUsed/>
    <w:rsid w:val="00001054"/>
    <w:rPr>
      <w:sz w:val="16"/>
      <w:szCs w:val="16"/>
    </w:rPr>
  </w:style>
  <w:style w:type="paragraph" w:styleId="CommentText">
    <w:name w:val="annotation text"/>
    <w:basedOn w:val="Normal"/>
    <w:link w:val="CommentTextChar"/>
    <w:uiPriority w:val="99"/>
    <w:semiHidden/>
    <w:unhideWhenUsed/>
    <w:rsid w:val="00001054"/>
    <w:pPr>
      <w:spacing w:line="240" w:lineRule="auto"/>
    </w:pPr>
    <w:rPr>
      <w:sz w:val="20"/>
      <w:szCs w:val="20"/>
    </w:rPr>
  </w:style>
  <w:style w:type="character" w:customStyle="1" w:styleId="CommentTextChar">
    <w:name w:val="Comment Text Char"/>
    <w:basedOn w:val="DefaultParagraphFont"/>
    <w:link w:val="CommentText"/>
    <w:uiPriority w:val="99"/>
    <w:semiHidden/>
    <w:rsid w:val="00001054"/>
    <w:rPr>
      <w:sz w:val="20"/>
      <w:szCs w:val="20"/>
      <w:lang w:val="en-AU"/>
    </w:rPr>
  </w:style>
  <w:style w:type="paragraph" w:styleId="CommentSubject">
    <w:name w:val="annotation subject"/>
    <w:basedOn w:val="CommentText"/>
    <w:next w:val="CommentText"/>
    <w:link w:val="CommentSubjectChar"/>
    <w:uiPriority w:val="99"/>
    <w:semiHidden/>
    <w:unhideWhenUsed/>
    <w:rsid w:val="00001054"/>
    <w:rPr>
      <w:b/>
      <w:bCs/>
    </w:rPr>
  </w:style>
  <w:style w:type="character" w:customStyle="1" w:styleId="CommentSubjectChar">
    <w:name w:val="Comment Subject Char"/>
    <w:basedOn w:val="CommentTextChar"/>
    <w:link w:val="CommentSubject"/>
    <w:uiPriority w:val="99"/>
    <w:semiHidden/>
    <w:rsid w:val="00001054"/>
    <w:rPr>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084751">
      <w:bodyDiv w:val="1"/>
      <w:marLeft w:val="0"/>
      <w:marRight w:val="0"/>
      <w:marTop w:val="0"/>
      <w:marBottom w:val="0"/>
      <w:divBdr>
        <w:top w:val="none" w:sz="0" w:space="0" w:color="auto"/>
        <w:left w:val="none" w:sz="0" w:space="0" w:color="auto"/>
        <w:bottom w:val="none" w:sz="0" w:space="0" w:color="auto"/>
        <w:right w:val="none" w:sz="0" w:space="0" w:color="auto"/>
      </w:divBdr>
    </w:div>
    <w:div w:id="1207720603">
      <w:bodyDiv w:val="1"/>
      <w:marLeft w:val="0"/>
      <w:marRight w:val="0"/>
      <w:marTop w:val="0"/>
      <w:marBottom w:val="0"/>
      <w:divBdr>
        <w:top w:val="none" w:sz="0" w:space="0" w:color="auto"/>
        <w:left w:val="none" w:sz="0" w:space="0" w:color="auto"/>
        <w:bottom w:val="none" w:sz="0" w:space="0" w:color="auto"/>
        <w:right w:val="none" w:sz="0" w:space="0" w:color="auto"/>
      </w:divBdr>
    </w:div>
    <w:div w:id="1341615171">
      <w:bodyDiv w:val="1"/>
      <w:marLeft w:val="0"/>
      <w:marRight w:val="0"/>
      <w:marTop w:val="0"/>
      <w:marBottom w:val="0"/>
      <w:divBdr>
        <w:top w:val="none" w:sz="0" w:space="0" w:color="auto"/>
        <w:left w:val="none" w:sz="0" w:space="0" w:color="auto"/>
        <w:bottom w:val="none" w:sz="0" w:space="0" w:color="auto"/>
        <w:right w:val="none" w:sz="0" w:space="0" w:color="auto"/>
      </w:divBdr>
    </w:div>
    <w:div w:id="1478840238">
      <w:bodyDiv w:val="1"/>
      <w:marLeft w:val="0"/>
      <w:marRight w:val="0"/>
      <w:marTop w:val="0"/>
      <w:marBottom w:val="0"/>
      <w:divBdr>
        <w:top w:val="none" w:sz="0" w:space="0" w:color="auto"/>
        <w:left w:val="none" w:sz="0" w:space="0" w:color="auto"/>
        <w:bottom w:val="none" w:sz="0" w:space="0" w:color="auto"/>
        <w:right w:val="none" w:sz="0" w:space="0" w:color="auto"/>
      </w:divBdr>
    </w:div>
    <w:div w:id="1749499292">
      <w:bodyDiv w:val="1"/>
      <w:marLeft w:val="0"/>
      <w:marRight w:val="0"/>
      <w:marTop w:val="0"/>
      <w:marBottom w:val="0"/>
      <w:divBdr>
        <w:top w:val="none" w:sz="0" w:space="0" w:color="auto"/>
        <w:left w:val="none" w:sz="0" w:space="0" w:color="auto"/>
        <w:bottom w:val="none" w:sz="0" w:space="0" w:color="auto"/>
        <w:right w:val="none" w:sz="0" w:space="0" w:color="auto"/>
      </w:divBdr>
    </w:div>
    <w:div w:id="190359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151BAF7521DA6479F0E5CD5C6E53930" ma:contentTypeVersion="31" ma:contentTypeDescription="Create a new document." ma:contentTypeScope="" ma:versionID="0ca27a122d04fc852a734da252ae5abe">
  <xsd:schema xmlns:xsd="http://www.w3.org/2001/XMLSchema" xmlns:xs="http://www.w3.org/2001/XMLSchema" xmlns:p="http://schemas.microsoft.com/office/2006/metadata/properties" xmlns:ns2="20c1abfa-485b-41c9-a329-38772ca1fd48" xmlns:ns3="b651839b-7e4d-4830-bd2c-5c3b42a67d4e" xmlns:ns4="13348575-e733-429f-9146-77200fb795b6" targetNamespace="http://schemas.microsoft.com/office/2006/metadata/properties" ma:root="true" ma:fieldsID="21582aaae1b665145301481b4cbd5a9e" ns2:_="" ns3:_="" ns4:_="">
    <xsd:import namespace="20c1abfa-485b-41c9-a329-38772ca1fd48"/>
    <xsd:import namespace="b651839b-7e4d-4830-bd2c-5c3b42a67d4e"/>
    <xsd:import namespace="13348575-e733-429f-9146-77200fb795b6"/>
    <xsd:element name="properties">
      <xsd:complexType>
        <xsd:sequence>
          <xsd:element name="documentManagement">
            <xsd:complexType>
              <xsd:all>
                <xsd:element ref="ns2:TaxKeywordTaxHTField" minOccurs="0"/>
                <xsd:element ref="ns2:TaxCatchAll" minOccurs="0"/>
                <xsd:element ref="ns2:hf1c0e968c904d07a40bcfc4c670c7df" minOccurs="0"/>
                <xsd:element ref="ns2:k28648cfc64c4feeb48d6f4fd07f97c9" minOccurs="0"/>
                <xsd:element ref="ns2:cd29f0ef384242669a606ad1a9df00b7" minOccurs="0"/>
                <xsd:element ref="ns2:ma355bf4056648d0a4807f82c334cfeb" minOccurs="0"/>
                <xsd:element ref="ns2:Last_Published_Date" minOccurs="0"/>
                <xsd:element ref="ns2:ac5bcaea78d645efbd7ad57ee0e99c74" minOccurs="0"/>
                <xsd:element ref="ns2:c9685e466d8f4649b390625e1425c3ff" minOccurs="0"/>
                <xsd:element ref="ns2:Publishing_Status" minOccurs="0"/>
                <xsd:element ref="ns3:SharedWithUsers" minOccurs="0"/>
                <xsd:element ref="ns3:SharedWithDetails"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c1abfa-485b-41c9-a329-38772ca1fd4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78ad6a3f-98c4-425b-9a4c-fa202800eb13}" ma:internalName="TaxCatchAll" ma:showField="CatchAllData" ma:web="b651839b-7e4d-4830-bd2c-5c3b42a67d4e">
      <xsd:complexType>
        <xsd:complexContent>
          <xsd:extension base="dms:MultiChoiceLookup">
            <xsd:sequence>
              <xsd:element name="Value" type="dms:Lookup" maxOccurs="unbounded" minOccurs="0" nillable="true"/>
            </xsd:sequence>
          </xsd:extension>
        </xsd:complexContent>
      </xsd:complexType>
    </xsd:element>
    <xsd:element name="hf1c0e968c904d07a40bcfc4c670c7df" ma:index="12" nillable="true" ma:taxonomy="true" ma:internalName="hf1c0e968c904d07a40bcfc4c670c7df" ma:taxonomyFieldName="OCA_Department" ma:displayName="Department-name" ma:readOnly="false" ma:default="8;#Medical|9876df0d-2114-45e7-af4a-a3839de2f0e0" ma:fieldId="{1f1c0e96-8c90-4d07-a40b-cfc4c670c7df}" ma:sspId="3f8169e7-20d4-4f95-9450-953b2d8ea517" ma:termSetId="b44e5cb3-8906-48ec-b14b-0d9680188a89" ma:anchorId="00000000-0000-0000-0000-000000000000" ma:open="false" ma:isKeyword="false">
      <xsd:complexType>
        <xsd:sequence>
          <xsd:element ref="pc:Terms" minOccurs="0" maxOccurs="1"/>
        </xsd:sequence>
      </xsd:complexType>
    </xsd:element>
    <xsd:element name="k28648cfc64c4feeb48d6f4fd07f97c9" ma:index="14" nillable="true" ma:taxonomy="true" ma:internalName="k28648cfc64c4feeb48d6f4fd07f97c9" ma:taxonomyFieldName="OCA_Mission" ma:displayName="Mission" ma:default="" ma:fieldId="{428648cf-c64c-4fee-b48d-6f4fd07f97c9}" ma:sspId="3f8169e7-20d4-4f95-9450-953b2d8ea517" ma:termSetId="5473ade3-518b-4e3b-b139-d6b8001eb7d3" ma:anchorId="00000000-0000-0000-0000-000000000000" ma:open="false" ma:isKeyword="false">
      <xsd:complexType>
        <xsd:sequence>
          <xsd:element ref="pc:Terms" minOccurs="0" maxOccurs="1"/>
        </xsd:sequence>
      </xsd:complexType>
    </xsd:element>
    <xsd:element name="cd29f0ef384242669a606ad1a9df00b7" ma:index="16" nillable="true" ma:taxonomy="true" ma:internalName="cd29f0ef384242669a606ad1a9df00b7" ma:taxonomyFieldName="OCA_MSFEntity" ma:displayName="MSF Entity" ma:default="3;#Operational Centre Amsterdam|c1cea462-cc28-4c38-bab9-3ca4a912d8a4" ma:fieldId="{cd29f0ef-3842-4266-9a60-6ad1a9df00b7}" ma:sspId="3f8169e7-20d4-4f95-9450-953b2d8ea517" ma:termSetId="535309ab-0619-4f55-9ff2-498ea4073903" ma:anchorId="00000000-0000-0000-0000-000000000000" ma:open="false" ma:isKeyword="false">
      <xsd:complexType>
        <xsd:sequence>
          <xsd:element ref="pc:Terms" minOccurs="0" maxOccurs="1"/>
        </xsd:sequence>
      </xsd:complexType>
    </xsd:element>
    <xsd:element name="ma355bf4056648d0a4807f82c334cfeb" ma:index="18" nillable="true" ma:taxonomy="true" ma:internalName="ma355bf4056648d0a4807f82c334cfeb" ma:taxonomyFieldName="OCA_Entity" ma:displayName="OCA Entity" ma:default="" ma:fieldId="{6a355bf4-0566-48d0-a480-7f82c334cfeb}" ma:sspId="3f8169e7-20d4-4f95-9450-953b2d8ea517" ma:termSetId="ce6c5e2f-fea0-4dc7-924e-dc3a0e147723" ma:anchorId="00000000-0000-0000-0000-000000000000" ma:open="false" ma:isKeyword="false">
      <xsd:complexType>
        <xsd:sequence>
          <xsd:element ref="pc:Terms" minOccurs="0" maxOccurs="1"/>
        </xsd:sequence>
      </xsd:complexType>
    </xsd:element>
    <xsd:element name="Last_Published_Date" ma:index="19" nillable="true" ma:displayName="Last_Published_Date" ma:format="DateOnly" ma:internalName="Last_Published_Date">
      <xsd:simpleType>
        <xsd:restriction base="dms:DateTime"/>
      </xsd:simpleType>
    </xsd:element>
    <xsd:element name="ac5bcaea78d645efbd7ad57ee0e99c74" ma:index="21" nillable="true" ma:taxonomy="true" ma:internalName="ac5bcaea78d645efbd7ad57ee0e99c74" ma:taxonomyFieldName="OCA_DocType" ma:displayName="Document Type" ma:default="" ma:fieldId="{ac5bcaea-78d6-45ef-bd7a-d57ee0e99c74}" ma:taxonomyMulti="true" ma:sspId="3f8169e7-20d4-4f95-9450-953b2d8ea517" ma:termSetId="2173d809-285d-447d-acd7-641ecd217f73" ma:anchorId="00000000-0000-0000-0000-000000000000" ma:open="false" ma:isKeyword="false">
      <xsd:complexType>
        <xsd:sequence>
          <xsd:element ref="pc:Terms" minOccurs="0" maxOccurs="1"/>
        </xsd:sequence>
      </xsd:complexType>
    </xsd:element>
    <xsd:element name="c9685e466d8f4649b390625e1425c3ff" ma:index="23" nillable="true" ma:taxonomy="true" ma:internalName="c9685e466d8f4649b390625e1425c3ff" ma:taxonomyFieldName="OCA_Project" ma:displayName="Project" ma:default="" ma:fieldId="{c9685e46-6d8f-4649-b390-625e1425c3ff}" ma:sspId="3f8169e7-20d4-4f95-9450-953b2d8ea517" ma:termSetId="5473ade3-518b-4e3b-b139-d6b8001eb7d3" ma:anchorId="00000000-0000-0000-0000-000000000000" ma:open="false" ma:isKeyword="false">
      <xsd:complexType>
        <xsd:sequence>
          <xsd:element ref="pc:Terms" minOccurs="0" maxOccurs="1"/>
        </xsd:sequence>
      </xsd:complexType>
    </xsd:element>
    <xsd:element name="Publishing_Status" ma:index="24" nillable="true" ma:displayName="Publishing_Status" ma:default="Not Published" ma:format="Dropdown" ma:internalName="Publishing_Status">
      <xsd:simpleType>
        <xsd:restriction base="dms:Choice">
          <xsd:enumeration value="Not Published"/>
          <xsd:enumeration value="Published"/>
        </xsd:restriction>
      </xsd:simpleType>
    </xsd:element>
  </xsd:schema>
  <xsd:schema xmlns:xsd="http://www.w3.org/2001/XMLSchema" xmlns:xs="http://www.w3.org/2001/XMLSchema" xmlns:dms="http://schemas.microsoft.com/office/2006/documentManagement/types" xmlns:pc="http://schemas.microsoft.com/office/infopath/2007/PartnerControls" targetNamespace="b651839b-7e4d-4830-bd2c-5c3b42a67d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348575-e733-429f-9146-77200fb795b6" elementFormDefault="qualified">
    <xsd:import namespace="http://schemas.microsoft.com/office/2006/documentManagement/types"/>
    <xsd:import namespace="http://schemas.microsoft.com/office/infopath/2007/PartnerControls"/>
    <xsd:element name="MediaServiceMetadata" ma:index="27" nillable="true" ma:displayName="MediaServiceMetadata" ma:hidden="true" ma:internalName="MediaServiceMetadata" ma:readOnly="true">
      <xsd:simpleType>
        <xsd:restriction base="dms:Note"/>
      </xsd:simpleType>
    </xsd:element>
    <xsd:element name="MediaServiceFastMetadata" ma:index="28" nillable="true" ma:displayName="MediaServiceFastMetadata" ma:hidden="true" ma:internalName="MediaServiceFastMetadata" ma:readOnly="true">
      <xsd:simpleType>
        <xsd:restriction base="dms:Note"/>
      </xsd:simpleType>
    </xsd:element>
    <xsd:element name="MediaServiceAutoKeyPoints" ma:index="29" nillable="true" ma:displayName="MediaServiceAutoKeyPoints" ma:hidden="true" ma:internalName="MediaServiceAutoKeyPoints" ma:readOnly="true">
      <xsd:simpleType>
        <xsd:restriction base="dms:Note"/>
      </xsd:simpleType>
    </xsd:element>
    <xsd:element name="MediaServiceKeyPoints" ma:index="30" nillable="true" ma:displayName="KeyPoints" ma:internalName="MediaServiceKeyPoints" ma:readOnly="true">
      <xsd:simpleType>
        <xsd:restriction base="dms:Note">
          <xsd:maxLength value="255"/>
        </xsd:restriction>
      </xsd:simpleType>
    </xsd:element>
    <xsd:element name="MediaServiceAutoTags" ma:index="31" nillable="true" ma:displayName="Tags" ma:internalName="MediaServiceAutoTags" ma:readOnly="true">
      <xsd:simpleType>
        <xsd:restriction base="dms:Text"/>
      </xsd:simpleType>
    </xsd:element>
    <xsd:element name="MediaServiceOCR" ma:index="32" nillable="true" ma:displayName="Extracted Text" ma:internalName="MediaServiceOCR" ma:readOnly="true">
      <xsd:simpleType>
        <xsd:restriction base="dms:Note">
          <xsd:maxLength value="255"/>
        </xsd:restriction>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d29f0ef384242669a606ad1a9df00b7 xmlns="20c1abfa-485b-41c9-a329-38772ca1fd48">
      <Terms xmlns="http://schemas.microsoft.com/office/infopath/2007/PartnerControls">
        <TermInfo xmlns="http://schemas.microsoft.com/office/infopath/2007/PartnerControls">
          <TermName xmlns="http://schemas.microsoft.com/office/infopath/2007/PartnerControls">Operational Centre Amsterdam</TermName>
          <TermId xmlns="http://schemas.microsoft.com/office/infopath/2007/PartnerControls">c1cea462-cc28-4c38-bab9-3ca4a912d8a4</TermId>
        </TermInfo>
      </Terms>
    </cd29f0ef384242669a606ad1a9df00b7>
    <hf1c0e968c904d07a40bcfc4c670c7df xmlns="20c1abfa-485b-41c9-a329-38772ca1fd48">
      <Terms xmlns="http://schemas.microsoft.com/office/infopath/2007/PartnerControls">
        <TermInfo xmlns="http://schemas.microsoft.com/office/infopath/2007/PartnerControls">
          <TermName xmlns="http://schemas.microsoft.com/office/infopath/2007/PartnerControls">Medical</TermName>
          <TermId xmlns="http://schemas.microsoft.com/office/infopath/2007/PartnerControls">9876df0d-2114-45e7-af4a-a3839de2f0e0</TermId>
        </TermInfo>
      </Terms>
    </hf1c0e968c904d07a40bcfc4c670c7df>
    <k28648cfc64c4feeb48d6f4fd07f97c9 xmlns="20c1abfa-485b-41c9-a329-38772ca1fd48">
      <Terms xmlns="http://schemas.microsoft.com/office/infopath/2007/PartnerControls">
        <TermInfo xmlns="http://schemas.microsoft.com/office/infopath/2007/PartnerControls">
          <TermName xmlns="http://schemas.microsoft.com/office/infopath/2007/PartnerControls">Sudan-South</TermName>
          <TermId xmlns="http://schemas.microsoft.com/office/infopath/2007/PartnerControls">e0abc1b4-badc-4fdc-9388-5e638dab76f9</TermId>
        </TermInfo>
      </Terms>
    </k28648cfc64c4feeb48d6f4fd07f97c9>
    <TaxCatchAll xmlns="20c1abfa-485b-41c9-a329-38772ca1fd48">
      <Value>8</Value>
      <Value>4</Value>
      <Value>37</Value>
      <Value>2</Value>
      <Value>1</Value>
      <Value>3</Value>
    </TaxCatchAll>
    <TaxKeywordTaxHTField xmlns="20c1abfa-485b-41c9-a329-38772ca1fd48">
      <Terms xmlns="http://schemas.microsoft.com/office/infopath/2007/PartnerControls"/>
    </TaxKeywordTaxHTField>
    <Publishing_Status xmlns="20c1abfa-485b-41c9-a329-38772ca1fd48">Not Published</Publishing_Status>
    <ac5bcaea78d645efbd7ad57ee0e99c74 xmlns="20c1abfa-485b-41c9-a329-38772ca1fd48">
      <Terms xmlns="http://schemas.microsoft.com/office/infopath/2007/PartnerControls"/>
    </ac5bcaea78d645efbd7ad57ee0e99c74>
    <ma355bf4056648d0a4807f82c334cfeb xmlns="20c1abfa-485b-41c9-a329-38772ca1fd48">
      <Terms xmlns="http://schemas.microsoft.com/office/infopath/2007/PartnerControls">
        <TermInfo xmlns="http://schemas.microsoft.com/office/infopath/2007/PartnerControls">
          <TermName xmlns="http://schemas.microsoft.com/office/infopath/2007/PartnerControls">Field</TermName>
          <TermId xmlns="http://schemas.microsoft.com/office/infopath/2007/PartnerControls">b0809ff9-3f65-44b7-bafd-132f7bd5c20e</TermId>
        </TermInfo>
      </Terms>
    </ma355bf4056648d0a4807f82c334cfeb>
    <Last_Published_Date xmlns="20c1abfa-485b-41c9-a329-38772ca1fd48" xsi:nil="true"/>
    <c9685e466d8f4649b390625e1425c3ff xmlns="20c1abfa-485b-41c9-a329-38772ca1fd48">
      <Terms xmlns="http://schemas.microsoft.com/office/infopath/2007/PartnerControls"/>
    </c9685e466d8f4649b390625e1425c3ff>
  </documentManagement>
</p:properties>
</file>

<file path=customXml/itemProps1.xml><?xml version="1.0" encoding="utf-8"?>
<ds:datastoreItem xmlns:ds="http://schemas.openxmlformats.org/officeDocument/2006/customXml" ds:itemID="{F0EE0B13-15E5-4E9A-8AED-525E80C91533}">
  <ds:schemaRefs>
    <ds:schemaRef ds:uri="http://schemas.microsoft.com/sharepoint/v3/contenttype/forms"/>
  </ds:schemaRefs>
</ds:datastoreItem>
</file>

<file path=customXml/itemProps2.xml><?xml version="1.0" encoding="utf-8"?>
<ds:datastoreItem xmlns:ds="http://schemas.openxmlformats.org/officeDocument/2006/customXml" ds:itemID="{BA5D92F0-3A4F-4EC6-8B5D-67CB2CAA3119}"/>
</file>

<file path=customXml/itemProps3.xml><?xml version="1.0" encoding="utf-8"?>
<ds:datastoreItem xmlns:ds="http://schemas.openxmlformats.org/officeDocument/2006/customXml" ds:itemID="{9372BA0C-3EFA-403A-A426-47A80380BDF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MSF OCA</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ssudan-epidem</dc:creator>
  <cp:keywords/>
  <dc:description/>
  <cp:lastModifiedBy>Patrick Keating</cp:lastModifiedBy>
  <cp:revision>2</cp:revision>
  <dcterms:created xsi:type="dcterms:W3CDTF">2020-02-10T18:42:00Z</dcterms:created>
  <dcterms:modified xsi:type="dcterms:W3CDTF">2020-02-10T18:42:00Z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0x0101006151BAF7521DA6479F0E5CD5C6E53930</vt:lpwstr>
  </property>
  <property fmtid="{D5CDD505-2E9C-101B-9397-08002B2CF9AE}" pid="3" name="TaxKeyword">
    <vt:lpwstr/>
  </property>
  <property fmtid="{D5CDD505-2E9C-101B-9397-08002B2CF9AE}" pid="4" name="OCA_Mission">
    <vt:lpwstr>1;#Sudan-South|e0abc1b4-badc-4fdc-9388-5e638dab76f9</vt:lpwstr>
  </property>
  <property fmtid="{D5CDD505-2E9C-101B-9397-08002B2CF9AE}" pid="5" name="OCA_MSFEntity">
    <vt:lpwstr>3;#Operational Centre Amsterdam|c1cea462-cc28-4c38-bab9-3ca4a912d8a4</vt:lpwstr>
  </property>
  <property fmtid="{D5CDD505-2E9C-101B-9397-08002B2CF9AE}" pid="6" name="OCA_Entity">
    <vt:lpwstr>2;#Field|b0809ff9-3f65-44b7-bafd-132f7bd5c20e</vt:lpwstr>
  </property>
  <property fmtid="{D5CDD505-2E9C-101B-9397-08002B2CF9AE}" pid="7" name="OCA_Department">
    <vt:lpwstr>8;#Medical|9876df0d-2114-45e7-af4a-a3839de2f0e0</vt:lpwstr>
  </property>
  <property fmtid="{D5CDD505-2E9C-101B-9397-08002B2CF9AE}" pid="8" name="OCA_Country">
    <vt:lpwstr>4;#South Sudan|e578bae8-4d8f-450a-bf75-09144d2a1464</vt:lpwstr>
  </property>
  <property fmtid="{D5CDD505-2E9C-101B-9397-08002B2CF9AE}" pid="9" name="OCA_DocType">
    <vt:lpwstr/>
  </property>
  <property fmtid="{D5CDD505-2E9C-101B-9397-08002B2CF9AE}" pid="10" name="ea1123c5d5854e3487d4709e724a374d">
    <vt:lpwstr>All Employees|abdc8494-e9f0-48d7-aa73-5256561def0d</vt:lpwstr>
  </property>
  <property fmtid="{D5CDD505-2E9C-101B-9397-08002B2CF9AE}" pid="11" name="OCA_Audience">
    <vt:lpwstr>37;#All Employees|abdc8494-e9f0-48d7-aa73-5256561def0d</vt:lpwstr>
  </property>
  <property fmtid="{D5CDD505-2E9C-101B-9397-08002B2CF9AE}" pid="12" name="OCA_Project">
    <vt:lpwstr/>
  </property>
  <property fmtid="{D5CDD505-2E9C-101B-9397-08002B2CF9AE}" pid="13" name="p0c3e7b3f5fa4709884d178aaf27d97b">
    <vt:lpwstr>South Sudan|e578bae8-4d8f-450a-bf75-09144d2a1464</vt:lpwstr>
  </property>
</Properties>
</file>